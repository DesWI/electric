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lang w:val="ru-RU"/>
        </w:rPr>
        <w:pPrChange w:id="0" w:author="Stealth" w:date="2023-10-30T16:41:51Z">
          <w:pPr/>
        </w:pPrChange>
      </w:pPr>
      <w:r>
        <w:rPr>
          <w:rFonts w:ascii="Times New Roman" w:hAnsi="Times New Roman" w:cs="Times New Roman"/>
          <w:b/>
          <w:bCs/>
          <w:sz w:val="28"/>
          <w:szCs w:val="28"/>
          <w:lang w:val="ru-RU"/>
        </w:rPr>
        <w:t>Создание билиотек.</w:t>
      </w:r>
    </w:p>
    <w:p>
      <w:pPr>
        <w:jc w:val="both"/>
        <w:rPr>
          <w:rFonts w:hint="default" w:ascii="Times New Roman" w:hAnsi="Times New Roman"/>
          <w:sz w:val="28"/>
          <w:szCs w:val="28"/>
          <w:lang w:val="ru-RU"/>
        </w:rPr>
      </w:pPr>
      <w:ins w:id="1" w:author="Stealth" w:date="2023-10-26T17:41:35Z">
        <w:r>
          <w:rPr>
            <w:rFonts w:ascii="Times New Roman" w:hAnsi="Times New Roman" w:cs="Times New Roman"/>
            <w:sz w:val="28"/>
            <w:szCs w:val="28"/>
            <w:lang w:val="ru-RU"/>
          </w:rPr>
          <w:t>Для</w:t>
        </w:r>
      </w:ins>
      <w:ins w:id="2" w:author="Stealth" w:date="2023-10-26T17:41:59Z">
        <w:r>
          <w:rPr>
            <w:rFonts w:hint="default" w:ascii="Times New Roman" w:hAnsi="Times New Roman" w:cs="Times New Roman"/>
            <w:sz w:val="28"/>
            <w:szCs w:val="28"/>
            <w:lang w:val="ru-RU"/>
          </w:rPr>
          <w:t xml:space="preserve"> </w:t>
        </w:r>
      </w:ins>
      <w:ins w:id="3" w:author="Stealth" w:date="2023-10-26T17:42:57Z">
        <w:r>
          <w:rPr>
            <w:rFonts w:hint="default" w:ascii="Times New Roman" w:hAnsi="Times New Roman" w:cs="Times New Roman"/>
            <w:sz w:val="28"/>
            <w:szCs w:val="28"/>
            <w:lang w:val="ru-RU"/>
          </w:rPr>
          <w:t>соз</w:t>
        </w:r>
      </w:ins>
      <w:ins w:id="4" w:author="Stealth" w:date="2023-10-26T17:42:58Z">
        <w:r>
          <w:rPr>
            <w:rFonts w:hint="default" w:ascii="Times New Roman" w:hAnsi="Times New Roman" w:cs="Times New Roman"/>
            <w:sz w:val="28"/>
            <w:szCs w:val="28"/>
            <w:lang w:val="ru-RU"/>
          </w:rPr>
          <w:t xml:space="preserve">дания </w:t>
        </w:r>
      </w:ins>
      <w:ins w:id="5" w:author="Stealth" w:date="2023-10-26T17:42:59Z">
        <w:r>
          <w:rPr>
            <w:rFonts w:hint="default" w:ascii="Times New Roman" w:hAnsi="Times New Roman" w:cs="Times New Roman"/>
            <w:sz w:val="28"/>
            <w:szCs w:val="28"/>
            <w:lang w:val="ru-RU"/>
          </w:rPr>
          <w:t>библ</w:t>
        </w:r>
      </w:ins>
      <w:ins w:id="6" w:author="Stealth" w:date="2023-10-26T17:43:00Z">
        <w:r>
          <w:rPr>
            <w:rFonts w:hint="default" w:ascii="Times New Roman" w:hAnsi="Times New Roman" w:cs="Times New Roman"/>
            <w:sz w:val="28"/>
            <w:szCs w:val="28"/>
            <w:lang w:val="ru-RU"/>
          </w:rPr>
          <w:t>иотек</w:t>
        </w:r>
      </w:ins>
      <w:ins w:id="7" w:author="Stealth" w:date="2023-10-26T17:43:01Z">
        <w:r>
          <w:rPr>
            <w:rFonts w:hint="default" w:ascii="Times New Roman" w:hAnsi="Times New Roman" w:cs="Times New Roman"/>
            <w:sz w:val="28"/>
            <w:szCs w:val="28"/>
            <w:lang w:val="ru-RU"/>
          </w:rPr>
          <w:t xml:space="preserve"> </w:t>
        </w:r>
      </w:ins>
      <w:ins w:id="8" w:author="Stealth" w:date="2023-10-26T17:44:22Z">
        <w:r>
          <w:rPr>
            <w:rFonts w:hint="default" w:ascii="Times New Roman" w:hAnsi="Times New Roman" w:cs="Times New Roman"/>
            <w:sz w:val="28"/>
            <w:szCs w:val="28"/>
            <w:lang w:val="ru-RU"/>
          </w:rPr>
          <w:t>ну</w:t>
        </w:r>
      </w:ins>
      <w:ins w:id="9" w:author="Stealth" w:date="2023-10-26T17:44:23Z">
        <w:r>
          <w:rPr>
            <w:rFonts w:hint="default" w:ascii="Times New Roman" w:hAnsi="Times New Roman" w:cs="Times New Roman"/>
            <w:sz w:val="28"/>
            <w:szCs w:val="28"/>
            <w:lang w:val="ru-RU"/>
          </w:rPr>
          <w:t>ж</w:t>
        </w:r>
      </w:ins>
      <w:ins w:id="10" w:author="Stealth" w:date="2023-10-26T17:44:24Z">
        <w:r>
          <w:rPr>
            <w:rFonts w:hint="default" w:ascii="Times New Roman" w:hAnsi="Times New Roman" w:cs="Times New Roman"/>
            <w:sz w:val="28"/>
            <w:szCs w:val="28"/>
            <w:lang w:val="ru-RU"/>
          </w:rPr>
          <w:t>но от</w:t>
        </w:r>
      </w:ins>
      <w:ins w:id="11" w:author="Stealth" w:date="2023-10-26T17:44:25Z">
        <w:r>
          <w:rPr>
            <w:rFonts w:hint="default" w:ascii="Times New Roman" w:hAnsi="Times New Roman" w:cs="Times New Roman"/>
            <w:sz w:val="28"/>
            <w:szCs w:val="28"/>
            <w:lang w:val="ru-RU"/>
          </w:rPr>
          <w:t>крыть</w:t>
        </w:r>
      </w:ins>
      <w:ins w:id="12" w:author="Stealth" w:date="2023-10-26T17:44:11Z">
        <w:r>
          <w:rPr>
            <w:rFonts w:hint="default" w:ascii="Times New Roman" w:hAnsi="Times New Roman" w:cs="Times New Roman"/>
            <w:sz w:val="28"/>
            <w:szCs w:val="28"/>
            <w:lang w:val="en-US"/>
          </w:rPr>
          <w:t xml:space="preserve"> </w:t>
        </w:r>
      </w:ins>
      <w:ins w:id="13" w:author="Stealth" w:date="2023-10-26T17:43:10Z">
        <w:r>
          <w:rPr>
            <w:rFonts w:hint="default" w:ascii="Times New Roman" w:hAnsi="Times New Roman" w:cs="Times New Roman"/>
            <w:sz w:val="28"/>
            <w:szCs w:val="28"/>
            <w:lang w:val="ru-RU"/>
          </w:rPr>
          <w:t>п</w:t>
        </w:r>
      </w:ins>
      <w:ins w:id="14" w:author="Stealth" w:date="2023-10-26T17:43:11Z">
        <w:r>
          <w:rPr>
            <w:rFonts w:hint="default" w:ascii="Times New Roman" w:hAnsi="Times New Roman" w:cs="Times New Roman"/>
            <w:sz w:val="28"/>
            <w:szCs w:val="28"/>
            <w:lang w:val="ru-RU"/>
          </w:rPr>
          <w:t>рог</w:t>
        </w:r>
      </w:ins>
      <w:ins w:id="15" w:author="Stealth" w:date="2023-10-26T17:43:14Z">
        <w:r>
          <w:rPr>
            <w:rFonts w:hint="default" w:ascii="Times New Roman" w:hAnsi="Times New Roman" w:cs="Times New Roman"/>
            <w:sz w:val="28"/>
            <w:szCs w:val="28"/>
            <w:lang w:val="ru-RU"/>
          </w:rPr>
          <w:t>рам</w:t>
        </w:r>
      </w:ins>
      <w:ins w:id="16" w:author="Stealth" w:date="2023-10-26T17:43:15Z">
        <w:r>
          <w:rPr>
            <w:rFonts w:hint="default" w:ascii="Times New Roman" w:hAnsi="Times New Roman" w:cs="Times New Roman"/>
            <w:sz w:val="28"/>
            <w:szCs w:val="28"/>
            <w:lang w:val="ru-RU"/>
          </w:rPr>
          <w:t xml:space="preserve">му </w:t>
        </w:r>
      </w:ins>
      <w:ins w:id="17" w:author="Stealth" w:date="2023-10-26T17:43:16Z">
        <w:r>
          <w:rPr>
            <w:rFonts w:hint="default" w:ascii="Times New Roman" w:hAnsi="Times New Roman" w:cs="Times New Roman"/>
            <w:sz w:val="28"/>
            <w:szCs w:val="28"/>
            <w:lang w:val="en-US"/>
          </w:rPr>
          <w:t>Eag</w:t>
        </w:r>
      </w:ins>
      <w:ins w:id="18" w:author="Stealth" w:date="2023-10-26T17:43:17Z">
        <w:r>
          <w:rPr>
            <w:rFonts w:hint="default" w:ascii="Times New Roman" w:hAnsi="Times New Roman" w:cs="Times New Roman"/>
            <w:sz w:val="28"/>
            <w:szCs w:val="28"/>
            <w:lang w:val="en-US"/>
          </w:rPr>
          <w:t>le</w:t>
        </w:r>
      </w:ins>
      <w:ins w:id="19" w:author="Stealth" w:date="2023-10-26T17:43:24Z">
        <w:r>
          <w:rPr>
            <w:rFonts w:hint="default" w:ascii="Times New Roman" w:hAnsi="Times New Roman" w:cs="Times New Roman"/>
            <w:sz w:val="28"/>
            <w:szCs w:val="28"/>
            <w:lang w:val="en-US"/>
          </w:rPr>
          <w:t>.</w:t>
        </w:r>
      </w:ins>
      <w:r>
        <w:rPr>
          <w:rFonts w:ascii="Times New Roman" w:hAnsi="Times New Roman"/>
          <w:sz w:val="28"/>
          <w:szCs w:val="28"/>
          <w:lang w:val="ru-RU"/>
        </w:rPr>
        <w:t xml:space="preserve"> В верхнем меню выб</w:t>
      </w:r>
      <w:ins w:id="20" w:author="Stealth" w:date="2023-10-26T17:49:27Z">
        <w:r>
          <w:rPr>
            <w:rFonts w:ascii="Times New Roman" w:hAnsi="Times New Roman"/>
            <w:sz w:val="28"/>
            <w:szCs w:val="28"/>
            <w:lang w:val="ru-RU"/>
          </w:rPr>
          <w:t>рать</w:t>
        </w:r>
      </w:ins>
      <w:del w:id="21" w:author="Stealth" w:date="2023-10-26T17:49:26Z">
        <w:r>
          <w:rPr>
            <w:rFonts w:ascii="Times New Roman" w:hAnsi="Times New Roman"/>
            <w:sz w:val="28"/>
            <w:szCs w:val="28"/>
            <w:lang w:val="ru-RU"/>
          </w:rPr>
          <w:delText>ирае</w:delText>
        </w:r>
      </w:del>
      <w:del w:id="22" w:author="Stealth" w:date="2023-10-26T17:49:25Z">
        <w:r>
          <w:rPr>
            <w:rFonts w:ascii="Times New Roman" w:hAnsi="Times New Roman"/>
            <w:sz w:val="28"/>
            <w:szCs w:val="28"/>
            <w:lang w:val="ru-RU"/>
          </w:rPr>
          <w:delText>м</w:delText>
        </w:r>
      </w:del>
      <w:r>
        <w:rPr>
          <w:rFonts w:ascii="Times New Roman" w:hAnsi="Times New Roman"/>
          <w:sz w:val="28"/>
          <w:szCs w:val="28"/>
          <w:lang w:val="ru-RU"/>
        </w:rPr>
        <w:t xml:space="preserve"> Файл &gt; Новый &gt; Библиотека</w:t>
      </w:r>
      <w:ins w:id="23" w:author="Stealth" w:date="2023-10-30T15:18:40Z">
        <w:r>
          <w:rPr>
            <w:rFonts w:hint="default" w:ascii="Times New Roman" w:hAnsi="Times New Roman"/>
            <w:sz w:val="28"/>
            <w:szCs w:val="28"/>
            <w:lang w:val="ru-RU"/>
          </w:rPr>
          <w:t>.</w:t>
        </w:r>
      </w:ins>
      <w:del w:id="24" w:author="Stealth" w:date="2023-10-26T17:44:47Z">
        <w:r>
          <w:rPr>
            <w:rFonts w:ascii="Times New Roman" w:hAnsi="Times New Roman"/>
            <w:sz w:val="28"/>
            <w:szCs w:val="28"/>
            <w:lang w:val="ru-RU"/>
          </w:rPr>
          <w:delText>.</w:delText>
        </w:r>
      </w:del>
    </w:p>
    <w:p>
      <w:pPr>
        <w:rPr>
          <w:rFonts w:ascii="Times New Roman" w:hAnsi="Times New Roman"/>
          <w:sz w:val="28"/>
          <w:szCs w:val="28"/>
          <w:lang w:val="ru-RU"/>
        </w:rPr>
      </w:pPr>
    </w:p>
    <w:p>
      <w:pPr>
        <w:jc w:val="center"/>
        <w:rPr>
          <w:ins w:id="25" w:author="Stealth" w:date="2023-10-30T13:11:28Z"/>
        </w:rPr>
      </w:pPr>
      <w:r>
        <w:drawing>
          <wp:inline distT="0" distB="0" distL="114300" distR="114300">
            <wp:extent cx="3429000"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429000" cy="2407920"/>
                    </a:xfrm>
                    <a:prstGeom prst="rect">
                      <a:avLst/>
                    </a:prstGeom>
                    <a:noFill/>
                    <a:ln>
                      <a:noFill/>
                    </a:ln>
                  </pic:spPr>
                </pic:pic>
              </a:graphicData>
            </a:graphic>
          </wp:inline>
        </w:drawing>
      </w:r>
    </w:p>
    <w:p>
      <w:pPr>
        <w:jc w:val="center"/>
        <w:rPr>
          <w:del w:id="26" w:author="Stealth" w:date="2023-10-30T15:19:20Z"/>
          <w:rFonts w:hint="default" w:ascii="Times New Roman" w:hAnsi="Times New Roman" w:cs="Times New Roman"/>
          <w:sz w:val="24"/>
          <w:szCs w:val="24"/>
          <w:lang w:val="ru-RU"/>
          <w:rPrChange w:id="27" w:author="Stealth" w:date="2023-10-30T15:18:51Z">
            <w:rPr>
              <w:del w:id="28" w:author="Stealth" w:date="2023-10-30T15:19:20Z"/>
              <w:rFonts w:hint="default"/>
              <w:lang w:val="ru-RU"/>
            </w:rPr>
          </w:rPrChange>
        </w:rPr>
      </w:pPr>
      <w:ins w:id="29" w:author="Stealth" w:date="2023-10-30T13:11:29Z">
        <w:r>
          <w:rPr>
            <w:rFonts w:ascii="Times New Roman" w:hAnsi="Times New Roman" w:cs="Times New Roman"/>
            <w:sz w:val="24"/>
            <w:szCs w:val="24"/>
            <w:lang w:val="ru-RU"/>
            <w:rPrChange w:id="30" w:author="Stealth" w:date="2023-10-30T15:18:51Z">
              <w:rPr>
                <w:lang w:val="ru-RU"/>
              </w:rPr>
            </w:rPrChange>
          </w:rPr>
          <w:t>Рис</w:t>
        </w:r>
      </w:ins>
      <w:ins w:id="32" w:author="Stealth" w:date="2023-10-30T13:11:30Z">
        <w:r>
          <w:rPr>
            <w:rFonts w:hint="default" w:ascii="Times New Roman" w:hAnsi="Times New Roman" w:cs="Times New Roman"/>
            <w:sz w:val="24"/>
            <w:szCs w:val="24"/>
            <w:lang w:val="ru-RU"/>
            <w:rPrChange w:id="33" w:author="Stealth" w:date="2023-10-30T15:18:51Z">
              <w:rPr>
                <w:rFonts w:hint="default"/>
                <w:lang w:val="ru-RU"/>
              </w:rPr>
            </w:rPrChange>
          </w:rPr>
          <w:t>.1</w:t>
        </w:r>
      </w:ins>
      <w:ins w:id="35" w:author="Stealth" w:date="2023-10-30T13:11:32Z">
        <w:r>
          <w:rPr>
            <w:rFonts w:hint="default" w:ascii="Times New Roman" w:hAnsi="Times New Roman" w:cs="Times New Roman"/>
            <w:sz w:val="24"/>
            <w:szCs w:val="24"/>
            <w:lang w:val="ru-RU"/>
            <w:rPrChange w:id="36" w:author="Stealth" w:date="2023-10-30T15:18:51Z">
              <w:rPr>
                <w:rFonts w:hint="default"/>
                <w:lang w:val="ru-RU"/>
              </w:rPr>
            </w:rPrChange>
          </w:rPr>
          <w:t>-</w:t>
        </w:r>
      </w:ins>
      <w:ins w:id="38" w:author="Stealth" w:date="2023-10-30T13:11:39Z">
        <w:r>
          <w:rPr>
            <w:rFonts w:hint="default" w:ascii="Times New Roman" w:hAnsi="Times New Roman" w:cs="Times New Roman"/>
            <w:sz w:val="24"/>
            <w:szCs w:val="24"/>
            <w:lang w:val="ru-RU"/>
            <w:rPrChange w:id="39" w:author="Stealth" w:date="2023-10-30T15:18:51Z">
              <w:rPr>
                <w:rFonts w:hint="default"/>
                <w:lang w:val="ru-RU"/>
              </w:rPr>
            </w:rPrChange>
          </w:rPr>
          <w:t>Соз</w:t>
        </w:r>
      </w:ins>
      <w:ins w:id="41" w:author="Stealth" w:date="2023-10-30T13:11:40Z">
        <w:r>
          <w:rPr>
            <w:rFonts w:hint="default" w:ascii="Times New Roman" w:hAnsi="Times New Roman" w:cs="Times New Roman"/>
            <w:sz w:val="24"/>
            <w:szCs w:val="24"/>
            <w:lang w:val="ru-RU"/>
            <w:rPrChange w:id="42" w:author="Stealth" w:date="2023-10-30T15:18:51Z">
              <w:rPr>
                <w:rFonts w:hint="default"/>
                <w:lang w:val="ru-RU"/>
              </w:rPr>
            </w:rPrChange>
          </w:rPr>
          <w:t>дание б</w:t>
        </w:r>
      </w:ins>
      <w:ins w:id="44" w:author="Stealth" w:date="2023-10-30T13:11:41Z">
        <w:r>
          <w:rPr>
            <w:rFonts w:hint="default" w:ascii="Times New Roman" w:hAnsi="Times New Roman" w:cs="Times New Roman"/>
            <w:sz w:val="24"/>
            <w:szCs w:val="24"/>
            <w:lang w:val="ru-RU"/>
            <w:rPrChange w:id="45" w:author="Stealth" w:date="2023-10-30T15:18:51Z">
              <w:rPr>
                <w:rFonts w:hint="default"/>
                <w:lang w:val="ru-RU"/>
              </w:rPr>
            </w:rPrChange>
          </w:rPr>
          <w:t>иблио</w:t>
        </w:r>
      </w:ins>
      <w:ins w:id="47" w:author="Stealth" w:date="2023-10-30T13:11:42Z">
        <w:r>
          <w:rPr>
            <w:rFonts w:hint="default" w:ascii="Times New Roman" w:hAnsi="Times New Roman" w:cs="Times New Roman"/>
            <w:sz w:val="24"/>
            <w:szCs w:val="24"/>
            <w:lang w:val="ru-RU"/>
            <w:rPrChange w:id="48" w:author="Stealth" w:date="2023-10-30T15:18:51Z">
              <w:rPr>
                <w:rFonts w:hint="default"/>
                <w:lang w:val="ru-RU"/>
              </w:rPr>
            </w:rPrChange>
          </w:rPr>
          <w:t>те</w:t>
        </w:r>
      </w:ins>
      <w:ins w:id="50" w:author="Stealth" w:date="2023-10-30T13:11:43Z">
        <w:r>
          <w:rPr>
            <w:rFonts w:hint="default" w:ascii="Times New Roman" w:hAnsi="Times New Roman" w:cs="Times New Roman"/>
            <w:sz w:val="24"/>
            <w:szCs w:val="24"/>
            <w:lang w:val="ru-RU"/>
            <w:rPrChange w:id="51" w:author="Stealth" w:date="2023-10-30T15:18:51Z">
              <w:rPr>
                <w:rFonts w:hint="default"/>
                <w:lang w:val="ru-RU"/>
              </w:rPr>
            </w:rPrChange>
          </w:rPr>
          <w:t>ки</w:t>
        </w:r>
      </w:ins>
    </w:p>
    <w:p>
      <w:pPr>
        <w:jc w:val="center"/>
        <w:rPr>
          <w:del w:id="54" w:author="Stealth" w:date="2023-10-30T15:19:18Z"/>
        </w:rPr>
        <w:pPrChange w:id="53" w:author="Stealth" w:date="2023-10-30T15:19:20Z">
          <w:pPr>
            <w:jc w:val="center"/>
          </w:pPr>
        </w:pPrChange>
      </w:pPr>
    </w:p>
    <w:p>
      <w:pPr>
        <w:jc w:val="center"/>
        <w:rPr>
          <w:del w:id="56" w:author="Stealth" w:date="2023-10-26T17:49:38Z"/>
          <w:rFonts w:ascii="Times New Roman" w:hAnsi="Times New Roman" w:cs="Times New Roman"/>
          <w:sz w:val="28"/>
          <w:szCs w:val="28"/>
          <w:lang w:val="ru-RU"/>
        </w:rPr>
        <w:pPrChange w:id="55" w:author="Stealth" w:date="2023-10-30T15:19:20Z">
          <w:pPr>
            <w:jc w:val="both"/>
          </w:pPr>
        </w:pPrChange>
      </w:pPr>
      <w:del w:id="57" w:author="Stealth" w:date="2023-10-26T17:49:38Z">
        <w:r>
          <w:rPr>
            <w:rFonts w:ascii="Times New Roman" w:hAnsi="Times New Roman" w:cs="Times New Roman"/>
            <w:sz w:val="28"/>
            <w:szCs w:val="28"/>
            <w:highlight w:val="yellow"/>
            <w:lang w:val="ru-RU"/>
          </w:rPr>
          <w:delText>Откроется редактор библиотек.</w:delText>
        </w:r>
      </w:del>
    </w:p>
    <w:p>
      <w:pPr>
        <w:jc w:val="center"/>
        <w:rPr>
          <w:del w:id="58" w:author="Stealth" w:date="2023-10-30T13:11:11Z"/>
        </w:rPr>
      </w:pPr>
    </w:p>
    <w:p>
      <w:pPr>
        <w:jc w:val="center"/>
        <w:pPrChange w:id="59" w:author="Stealth" w:date="2023-10-30T15:19:20Z">
          <w:pPr>
            <w:jc w:val="center"/>
          </w:pPr>
        </w:pPrChange>
      </w:pPr>
      <w:del w:id="60" w:author="Stealth" w:date="2023-10-30T13:11:09Z">
        <w:r>
          <w:rPr/>
          <w:drawing>
            <wp:inline distT="0" distB="0" distL="114300" distR="114300">
              <wp:extent cx="5268595" cy="34975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8595" cy="3497580"/>
                      </a:xfrm>
                      <a:prstGeom prst="rect">
                        <a:avLst/>
                      </a:prstGeom>
                      <a:noFill/>
                      <a:ln>
                        <a:noFill/>
                      </a:ln>
                    </pic:spPr>
                  </pic:pic>
                </a:graphicData>
              </a:graphic>
            </wp:inline>
          </w:drawing>
        </w:r>
      </w:del>
    </w:p>
    <w:p>
      <w:pPr>
        <w:jc w:val="both"/>
        <w:rPr>
          <w:lang w:val="ru-RU"/>
        </w:rPr>
      </w:pPr>
    </w:p>
    <w:p>
      <w:pPr>
        <w:jc w:val="both"/>
        <w:rPr>
          <w:ins w:id="62" w:author="Stealth" w:date="2023-10-30T13:11:04Z"/>
          <w:rFonts w:ascii="Times New Roman" w:hAnsi="Times New Roman" w:cs="Times New Roman"/>
          <w:sz w:val="28"/>
          <w:szCs w:val="28"/>
          <w:lang w:val="ru-RU"/>
          <w:rPrChange w:id="63" w:author="Stealth" w:date="2023-10-30T15:19:08Z">
            <w:rPr>
              <w:ins w:id="64" w:author="Stealth" w:date="2023-10-30T13:11:04Z"/>
              <w:rFonts w:ascii="Times New Roman" w:hAnsi="Times New Roman" w:cs="Times New Roman"/>
              <w:sz w:val="28"/>
              <w:szCs w:val="28"/>
              <w:lang w:val="ru-RU"/>
            </w:rPr>
          </w:rPrChange>
        </w:rPr>
      </w:pPr>
      <w:ins w:id="65" w:author="Stealth" w:date="2023-10-26T17:38:01Z">
        <w:r>
          <w:rPr>
            <w:rFonts w:ascii="Times New Roman" w:hAnsi="Times New Roman" w:cs="Times New Roman"/>
            <w:sz w:val="28"/>
            <w:szCs w:val="28"/>
            <w:lang w:val="ru-RU"/>
            <w:rPrChange w:id="66" w:author="Stealth" w:date="2023-10-30T15:19:08Z">
              <w:rPr>
                <w:rFonts w:ascii="Times New Roman" w:hAnsi="Times New Roman" w:cs="Times New Roman"/>
                <w:sz w:val="28"/>
                <w:szCs w:val="28"/>
                <w:lang w:val="ru-RU"/>
              </w:rPr>
            </w:rPrChange>
          </w:rPr>
          <w:t>Д</w:t>
        </w:r>
      </w:ins>
      <w:ins w:id="68" w:author="Stealth" w:date="2023-10-26T17:38:02Z">
        <w:r>
          <w:rPr>
            <w:rFonts w:ascii="Times New Roman" w:hAnsi="Times New Roman" w:cs="Times New Roman"/>
            <w:sz w:val="28"/>
            <w:szCs w:val="28"/>
            <w:lang w:val="ru-RU"/>
            <w:rPrChange w:id="69" w:author="Stealth" w:date="2023-10-30T15:19:08Z">
              <w:rPr>
                <w:rFonts w:ascii="Times New Roman" w:hAnsi="Times New Roman" w:cs="Times New Roman"/>
                <w:sz w:val="28"/>
                <w:szCs w:val="28"/>
                <w:lang w:val="ru-RU"/>
              </w:rPr>
            </w:rPrChange>
          </w:rPr>
          <w:t>ля</w:t>
        </w:r>
      </w:ins>
      <w:ins w:id="71" w:author="Stealth" w:date="2023-10-26T17:38:02Z">
        <w:r>
          <w:rPr>
            <w:rFonts w:hint="default" w:ascii="Times New Roman" w:hAnsi="Times New Roman" w:cs="Times New Roman"/>
            <w:sz w:val="28"/>
            <w:szCs w:val="28"/>
            <w:lang w:val="ru-RU"/>
            <w:rPrChange w:id="72" w:author="Stealth" w:date="2023-10-30T15:19:08Z">
              <w:rPr>
                <w:rFonts w:hint="default" w:ascii="Times New Roman" w:hAnsi="Times New Roman" w:cs="Times New Roman"/>
                <w:sz w:val="28"/>
                <w:szCs w:val="28"/>
                <w:lang w:val="ru-RU"/>
              </w:rPr>
            </w:rPrChange>
          </w:rPr>
          <w:t xml:space="preserve"> </w:t>
        </w:r>
      </w:ins>
      <w:ins w:id="74" w:author="Stealth" w:date="2023-10-26T17:38:03Z">
        <w:r>
          <w:rPr>
            <w:rFonts w:hint="default" w:ascii="Times New Roman" w:hAnsi="Times New Roman" w:cs="Times New Roman"/>
            <w:sz w:val="28"/>
            <w:szCs w:val="28"/>
            <w:lang w:val="ru-RU"/>
            <w:rPrChange w:id="75" w:author="Stealth" w:date="2023-10-30T15:19:08Z">
              <w:rPr>
                <w:rFonts w:hint="default" w:ascii="Times New Roman" w:hAnsi="Times New Roman" w:cs="Times New Roman"/>
                <w:sz w:val="28"/>
                <w:szCs w:val="28"/>
                <w:lang w:val="ru-RU"/>
              </w:rPr>
            </w:rPrChange>
          </w:rPr>
          <w:t>сохра</w:t>
        </w:r>
      </w:ins>
      <w:ins w:id="77" w:author="Stealth" w:date="2023-10-26T17:38:04Z">
        <w:r>
          <w:rPr>
            <w:rFonts w:hint="default" w:ascii="Times New Roman" w:hAnsi="Times New Roman" w:cs="Times New Roman"/>
            <w:sz w:val="28"/>
            <w:szCs w:val="28"/>
            <w:lang w:val="ru-RU"/>
            <w:rPrChange w:id="78" w:author="Stealth" w:date="2023-10-30T15:19:08Z">
              <w:rPr>
                <w:rFonts w:hint="default" w:ascii="Times New Roman" w:hAnsi="Times New Roman" w:cs="Times New Roman"/>
                <w:sz w:val="28"/>
                <w:szCs w:val="28"/>
                <w:lang w:val="ru-RU"/>
              </w:rPr>
            </w:rPrChange>
          </w:rPr>
          <w:t>нени</w:t>
        </w:r>
      </w:ins>
      <w:ins w:id="80" w:author="Stealth" w:date="2023-10-26T17:38:05Z">
        <w:r>
          <w:rPr>
            <w:rFonts w:hint="default" w:ascii="Times New Roman" w:hAnsi="Times New Roman" w:cs="Times New Roman"/>
            <w:sz w:val="28"/>
            <w:szCs w:val="28"/>
            <w:lang w:val="ru-RU"/>
            <w:rPrChange w:id="81" w:author="Stealth" w:date="2023-10-30T15:19:08Z">
              <w:rPr>
                <w:rFonts w:hint="default" w:ascii="Times New Roman" w:hAnsi="Times New Roman" w:cs="Times New Roman"/>
                <w:sz w:val="28"/>
                <w:szCs w:val="28"/>
                <w:lang w:val="ru-RU"/>
              </w:rPr>
            </w:rPrChange>
          </w:rPr>
          <w:t>я</w:t>
        </w:r>
      </w:ins>
      <w:del w:id="83" w:author="Stealth" w:date="2023-10-26T17:38:01Z">
        <w:r>
          <w:rPr>
            <w:rFonts w:ascii="Times New Roman" w:hAnsi="Times New Roman" w:cs="Times New Roman"/>
            <w:sz w:val="28"/>
            <w:szCs w:val="28"/>
            <w:lang w:val="ru-RU"/>
            <w:rPrChange w:id="84" w:author="Stealth" w:date="2023-10-30T15:19:08Z">
              <w:rPr>
                <w:rFonts w:ascii="Times New Roman" w:hAnsi="Times New Roman" w:cs="Times New Roman"/>
                <w:sz w:val="28"/>
                <w:szCs w:val="28"/>
                <w:lang w:val="ru-RU"/>
              </w:rPr>
            </w:rPrChange>
          </w:rPr>
          <w:delText>ох</w:delText>
        </w:r>
      </w:del>
      <w:del w:id="86" w:author="Stealth" w:date="2023-10-26T17:38:00Z">
        <w:r>
          <w:rPr>
            <w:rFonts w:ascii="Times New Roman" w:hAnsi="Times New Roman" w:cs="Times New Roman"/>
            <w:sz w:val="28"/>
            <w:szCs w:val="28"/>
            <w:lang w:val="ru-RU"/>
            <w:rPrChange w:id="87" w:author="Stealth" w:date="2023-10-30T15:19:08Z">
              <w:rPr>
                <w:rFonts w:ascii="Times New Roman" w:hAnsi="Times New Roman" w:cs="Times New Roman"/>
                <w:sz w:val="28"/>
                <w:szCs w:val="28"/>
                <w:lang w:val="ru-RU"/>
              </w:rPr>
            </w:rPrChange>
          </w:rPr>
          <w:delText>рани</w:delText>
        </w:r>
      </w:del>
      <w:del w:id="89" w:author="Stealth" w:date="2023-10-26T17:37:50Z">
        <w:r>
          <w:rPr>
            <w:rFonts w:ascii="Times New Roman" w:hAnsi="Times New Roman" w:cs="Times New Roman"/>
            <w:sz w:val="28"/>
            <w:szCs w:val="28"/>
            <w:lang w:val="ru-RU"/>
            <w:rPrChange w:id="90" w:author="Stealth" w:date="2023-10-30T15:19:08Z">
              <w:rPr>
                <w:rFonts w:ascii="Times New Roman" w:hAnsi="Times New Roman" w:cs="Times New Roman"/>
                <w:sz w:val="28"/>
                <w:szCs w:val="28"/>
                <w:lang w:val="ru-RU"/>
              </w:rPr>
            </w:rPrChange>
          </w:rPr>
          <w:delText>м наш</w:delText>
        </w:r>
      </w:del>
      <w:del w:id="92" w:author="Stealth" w:date="2023-10-26T17:37:49Z">
        <w:r>
          <w:rPr>
            <w:rFonts w:ascii="Times New Roman" w:hAnsi="Times New Roman" w:cs="Times New Roman"/>
            <w:sz w:val="28"/>
            <w:szCs w:val="28"/>
            <w:lang w:val="ru-RU"/>
            <w:rPrChange w:id="93" w:author="Stealth" w:date="2023-10-30T15:19:08Z">
              <w:rPr>
                <w:rFonts w:ascii="Times New Roman" w:hAnsi="Times New Roman" w:cs="Times New Roman"/>
                <w:sz w:val="28"/>
                <w:szCs w:val="28"/>
                <w:lang w:val="ru-RU"/>
              </w:rPr>
            </w:rPrChange>
          </w:rPr>
          <w:delText>у</w:delText>
        </w:r>
      </w:del>
      <w:r>
        <w:rPr>
          <w:rFonts w:ascii="Times New Roman" w:hAnsi="Times New Roman" w:cs="Times New Roman"/>
          <w:sz w:val="28"/>
          <w:szCs w:val="28"/>
          <w:lang w:val="ru-RU"/>
          <w:rPrChange w:id="95" w:author="Stealth" w:date="2023-10-30T15:19:08Z">
            <w:rPr>
              <w:rFonts w:ascii="Times New Roman" w:hAnsi="Times New Roman" w:cs="Times New Roman"/>
              <w:sz w:val="28"/>
              <w:szCs w:val="28"/>
              <w:lang w:val="ru-RU"/>
            </w:rPr>
          </w:rPrChange>
        </w:rPr>
        <w:t xml:space="preserve"> библиотек</w:t>
      </w:r>
      <w:ins w:id="96" w:author="Stealth" w:date="2023-10-26T17:38:08Z">
        <w:r>
          <w:rPr>
            <w:rFonts w:ascii="Times New Roman" w:hAnsi="Times New Roman" w:cs="Times New Roman"/>
            <w:sz w:val="28"/>
            <w:szCs w:val="28"/>
            <w:lang w:val="ru-RU"/>
            <w:rPrChange w:id="97" w:author="Stealth" w:date="2023-10-30T15:19:08Z">
              <w:rPr>
                <w:rFonts w:ascii="Times New Roman" w:hAnsi="Times New Roman" w:cs="Times New Roman"/>
                <w:sz w:val="28"/>
                <w:szCs w:val="28"/>
                <w:lang w:val="ru-RU"/>
              </w:rPr>
            </w:rPrChange>
          </w:rPr>
          <w:t>и</w:t>
        </w:r>
      </w:ins>
      <w:del w:id="99" w:author="Stealth" w:date="2023-10-26T17:38:08Z">
        <w:r>
          <w:rPr>
            <w:rFonts w:ascii="Times New Roman" w:hAnsi="Times New Roman" w:cs="Times New Roman"/>
            <w:sz w:val="28"/>
            <w:szCs w:val="28"/>
            <w:lang w:val="ru-RU"/>
            <w:rPrChange w:id="100" w:author="Stealth" w:date="2023-10-30T15:19:08Z">
              <w:rPr>
                <w:rFonts w:ascii="Times New Roman" w:hAnsi="Times New Roman" w:cs="Times New Roman"/>
                <w:sz w:val="28"/>
                <w:szCs w:val="28"/>
                <w:lang w:val="ru-RU"/>
              </w:rPr>
            </w:rPrChange>
          </w:rPr>
          <w:delText>у</w:delText>
        </w:r>
      </w:del>
      <w:ins w:id="102" w:author="Stealth" w:date="2023-10-30T16:37:48Z">
        <w:r>
          <w:rPr>
            <w:rFonts w:hint="default" w:ascii="Times New Roman" w:hAnsi="Times New Roman" w:cs="Times New Roman"/>
            <w:sz w:val="28"/>
            <w:szCs w:val="28"/>
            <w:lang w:val="ru-RU"/>
          </w:rPr>
          <w:t xml:space="preserve"> </w:t>
        </w:r>
      </w:ins>
      <w:ins w:id="103" w:author="Stealth" w:date="2023-10-30T16:37:49Z">
        <w:r>
          <w:rPr>
            <w:rFonts w:hint="default" w:ascii="Times New Roman" w:hAnsi="Times New Roman" w:cs="Times New Roman"/>
            <w:sz w:val="28"/>
            <w:szCs w:val="28"/>
            <w:lang w:val="ru-RU"/>
          </w:rPr>
          <w:t>в</w:t>
        </w:r>
      </w:ins>
      <w:del w:id="104" w:author="Stealth" w:date="2023-10-30T16:37:48Z">
        <w:r>
          <w:rPr>
            <w:rFonts w:ascii="Times New Roman" w:hAnsi="Times New Roman" w:cs="Times New Roman"/>
            <w:sz w:val="28"/>
            <w:szCs w:val="28"/>
            <w:lang w:val="ru-RU"/>
            <w:rPrChange w:id="105" w:author="Stealth" w:date="2023-10-30T15:19:08Z">
              <w:rPr>
                <w:rFonts w:ascii="Times New Roman" w:hAnsi="Times New Roman" w:cs="Times New Roman"/>
                <w:sz w:val="28"/>
                <w:szCs w:val="28"/>
                <w:lang w:val="ru-RU"/>
              </w:rPr>
            </w:rPrChange>
          </w:rPr>
          <w:delText>.</w:delText>
        </w:r>
      </w:del>
      <w:del w:id="107" w:author="Stealth" w:date="2023-10-30T16:37:47Z">
        <w:r>
          <w:rPr>
            <w:rFonts w:ascii="Times New Roman" w:hAnsi="Times New Roman" w:cs="Times New Roman"/>
            <w:sz w:val="28"/>
            <w:szCs w:val="28"/>
            <w:lang w:val="ru-RU"/>
            <w:rPrChange w:id="108" w:author="Stealth" w:date="2023-10-30T15:19:08Z">
              <w:rPr>
                <w:rFonts w:ascii="Times New Roman" w:hAnsi="Times New Roman" w:cs="Times New Roman"/>
                <w:sz w:val="28"/>
                <w:szCs w:val="28"/>
                <w:lang w:val="ru-RU"/>
              </w:rPr>
            </w:rPrChange>
          </w:rPr>
          <w:delText xml:space="preserve"> </w:delText>
        </w:r>
      </w:del>
      <w:del w:id="110" w:author="Stealth" w:date="2023-10-30T16:37:47Z">
        <w:r>
          <w:rPr>
            <w:rFonts w:ascii="Times New Roman" w:hAnsi="Times New Roman" w:cs="Times New Roman"/>
            <w:sz w:val="28"/>
            <w:szCs w:val="28"/>
            <w:lang w:val="ru-RU"/>
            <w:rPrChange w:id="111" w:author="Stealth" w:date="2023-10-30T15:19:08Z">
              <w:rPr>
                <w:rFonts w:ascii="Times New Roman" w:hAnsi="Times New Roman" w:cs="Times New Roman"/>
                <w:sz w:val="28"/>
                <w:szCs w:val="28"/>
                <w:lang w:val="ru-RU"/>
              </w:rPr>
            </w:rPrChange>
          </w:rPr>
          <w:delText>В</w:delText>
        </w:r>
      </w:del>
      <w:r>
        <w:rPr>
          <w:rFonts w:ascii="Times New Roman" w:hAnsi="Times New Roman" w:cs="Times New Roman"/>
          <w:sz w:val="28"/>
          <w:szCs w:val="28"/>
          <w:lang w:val="ru-RU"/>
          <w:rPrChange w:id="113" w:author="Stealth" w:date="2023-10-30T15:19:08Z">
            <w:rPr>
              <w:rFonts w:ascii="Times New Roman" w:hAnsi="Times New Roman" w:cs="Times New Roman"/>
              <w:sz w:val="28"/>
              <w:szCs w:val="28"/>
              <w:lang w:val="ru-RU"/>
            </w:rPr>
          </w:rPrChange>
        </w:rPr>
        <w:t>ыб</w:t>
      </w:r>
      <w:ins w:id="114" w:author="Stealth" w:date="2023-10-30T13:44:17Z">
        <w:r>
          <w:rPr>
            <w:rFonts w:ascii="Times New Roman" w:hAnsi="Times New Roman" w:cs="Times New Roman"/>
            <w:sz w:val="28"/>
            <w:szCs w:val="28"/>
            <w:lang w:val="ru-RU"/>
            <w:rPrChange w:id="115" w:author="Stealth" w:date="2023-10-30T15:19:08Z">
              <w:rPr>
                <w:rFonts w:ascii="Times New Roman" w:hAnsi="Times New Roman" w:cs="Times New Roman"/>
                <w:sz w:val="28"/>
                <w:szCs w:val="28"/>
                <w:lang w:val="ru-RU"/>
              </w:rPr>
            </w:rPrChange>
          </w:rPr>
          <w:t>рат</w:t>
        </w:r>
      </w:ins>
      <w:ins w:id="117" w:author="Stealth" w:date="2023-10-30T13:44:35Z">
        <w:r>
          <w:rPr>
            <w:rFonts w:ascii="Times New Roman" w:hAnsi="Times New Roman" w:cs="Times New Roman"/>
            <w:sz w:val="28"/>
            <w:szCs w:val="28"/>
            <w:lang w:val="ru-RU"/>
            <w:rPrChange w:id="118" w:author="Stealth" w:date="2023-10-30T15:19:08Z">
              <w:rPr>
                <w:rFonts w:ascii="Times New Roman" w:hAnsi="Times New Roman" w:cs="Times New Roman"/>
                <w:sz w:val="28"/>
                <w:szCs w:val="28"/>
                <w:lang w:val="ru-RU"/>
              </w:rPr>
            </w:rPrChange>
          </w:rPr>
          <w:t>ь</w:t>
        </w:r>
      </w:ins>
      <w:del w:id="120" w:author="Stealth" w:date="2023-10-30T13:44:17Z">
        <w:r>
          <w:rPr>
            <w:rFonts w:ascii="Times New Roman" w:hAnsi="Times New Roman" w:cs="Times New Roman"/>
            <w:sz w:val="28"/>
            <w:szCs w:val="28"/>
            <w:lang w:val="ru-RU"/>
            <w:rPrChange w:id="121" w:author="Stealth" w:date="2023-10-30T15:19:08Z">
              <w:rPr>
                <w:rFonts w:ascii="Times New Roman" w:hAnsi="Times New Roman" w:cs="Times New Roman"/>
                <w:sz w:val="28"/>
                <w:szCs w:val="28"/>
                <w:lang w:val="ru-RU"/>
              </w:rPr>
            </w:rPrChange>
          </w:rPr>
          <w:delText>и</w:delText>
        </w:r>
      </w:del>
      <w:del w:id="123" w:author="Stealth" w:date="2023-10-30T13:44:16Z">
        <w:r>
          <w:rPr>
            <w:rFonts w:ascii="Times New Roman" w:hAnsi="Times New Roman" w:cs="Times New Roman"/>
            <w:sz w:val="28"/>
            <w:szCs w:val="28"/>
            <w:lang w:val="ru-RU"/>
            <w:rPrChange w:id="124" w:author="Stealth" w:date="2023-10-30T15:19:08Z">
              <w:rPr>
                <w:rFonts w:ascii="Times New Roman" w:hAnsi="Times New Roman" w:cs="Times New Roman"/>
                <w:sz w:val="28"/>
                <w:szCs w:val="28"/>
                <w:lang w:val="ru-RU"/>
              </w:rPr>
            </w:rPrChange>
          </w:rPr>
          <w:delText>раем</w:delText>
        </w:r>
      </w:del>
      <w:r>
        <w:rPr>
          <w:rFonts w:ascii="Times New Roman" w:hAnsi="Times New Roman" w:cs="Times New Roman"/>
          <w:sz w:val="28"/>
          <w:szCs w:val="28"/>
          <w:lang w:val="ru-RU"/>
          <w:rPrChange w:id="126" w:author="Stealth" w:date="2023-10-30T15:19:08Z">
            <w:rPr>
              <w:rFonts w:ascii="Times New Roman" w:hAnsi="Times New Roman" w:cs="Times New Roman"/>
              <w:sz w:val="28"/>
              <w:szCs w:val="28"/>
              <w:lang w:val="ru-RU"/>
            </w:rPr>
          </w:rPrChange>
        </w:rPr>
        <w:t xml:space="preserve"> в верхнем меню Файл &gt; Сохранить как, указ</w:t>
      </w:r>
      <w:ins w:id="127" w:author="Stealth" w:date="2023-10-26T17:50:55Z">
        <w:r>
          <w:rPr>
            <w:rFonts w:ascii="Times New Roman" w:hAnsi="Times New Roman" w:cs="Times New Roman"/>
            <w:sz w:val="28"/>
            <w:szCs w:val="28"/>
            <w:lang w:val="ru-RU"/>
            <w:rPrChange w:id="128" w:author="Stealth" w:date="2023-10-30T15:19:08Z">
              <w:rPr>
                <w:rFonts w:ascii="Times New Roman" w:hAnsi="Times New Roman" w:cs="Times New Roman"/>
                <w:sz w:val="28"/>
                <w:szCs w:val="28"/>
                <w:lang w:val="ru-RU"/>
              </w:rPr>
            </w:rPrChange>
          </w:rPr>
          <w:t>ать</w:t>
        </w:r>
      </w:ins>
      <w:del w:id="130" w:author="Stealth" w:date="2023-10-26T17:50:54Z">
        <w:r>
          <w:rPr>
            <w:rFonts w:ascii="Times New Roman" w:hAnsi="Times New Roman" w:cs="Times New Roman"/>
            <w:sz w:val="28"/>
            <w:szCs w:val="28"/>
            <w:lang w:val="ru-RU"/>
            <w:rPrChange w:id="131" w:author="Stealth" w:date="2023-10-30T15:19:08Z">
              <w:rPr>
                <w:rFonts w:ascii="Times New Roman" w:hAnsi="Times New Roman" w:cs="Times New Roman"/>
                <w:sz w:val="28"/>
                <w:szCs w:val="28"/>
                <w:lang w:val="ru-RU"/>
              </w:rPr>
            </w:rPrChange>
          </w:rPr>
          <w:delText>ывая</w:delText>
        </w:r>
      </w:del>
      <w:r>
        <w:rPr>
          <w:rFonts w:ascii="Times New Roman" w:hAnsi="Times New Roman" w:cs="Times New Roman"/>
          <w:sz w:val="28"/>
          <w:szCs w:val="28"/>
          <w:lang w:val="ru-RU"/>
          <w:rPrChange w:id="133" w:author="Stealth" w:date="2023-10-30T15:19:08Z">
            <w:rPr>
              <w:rFonts w:ascii="Times New Roman" w:hAnsi="Times New Roman" w:cs="Times New Roman"/>
              <w:sz w:val="28"/>
              <w:szCs w:val="28"/>
              <w:lang w:val="ru-RU"/>
            </w:rPr>
          </w:rPrChange>
        </w:rPr>
        <w:t xml:space="preserve"> папку для сохранения и название библиотеки. </w:t>
      </w:r>
      <w:ins w:id="134" w:author="Stealth" w:date="2023-10-26T17:51:15Z">
        <w:r>
          <w:rPr>
            <w:rFonts w:ascii="Times New Roman" w:hAnsi="Times New Roman" w:cs="Times New Roman"/>
            <w:sz w:val="28"/>
            <w:szCs w:val="28"/>
            <w:lang w:val="ru-RU"/>
            <w:rPrChange w:id="135" w:author="Stealth" w:date="2023-10-30T15:19:08Z">
              <w:rPr>
                <w:rFonts w:ascii="Times New Roman" w:hAnsi="Times New Roman" w:cs="Times New Roman"/>
                <w:sz w:val="28"/>
                <w:szCs w:val="28"/>
                <w:lang w:val="ru-RU"/>
              </w:rPr>
            </w:rPrChange>
          </w:rPr>
          <w:t>Раз</w:t>
        </w:r>
      </w:ins>
      <w:ins w:id="137" w:author="Stealth" w:date="2023-10-26T17:51:16Z">
        <w:r>
          <w:rPr>
            <w:rFonts w:ascii="Times New Roman" w:hAnsi="Times New Roman" w:cs="Times New Roman"/>
            <w:sz w:val="28"/>
            <w:szCs w:val="28"/>
            <w:lang w:val="ru-RU"/>
            <w:rPrChange w:id="138" w:author="Stealth" w:date="2023-10-30T15:19:08Z">
              <w:rPr>
                <w:rFonts w:ascii="Times New Roman" w:hAnsi="Times New Roman" w:cs="Times New Roman"/>
                <w:sz w:val="28"/>
                <w:szCs w:val="28"/>
                <w:lang w:val="ru-RU"/>
              </w:rPr>
            </w:rPrChange>
          </w:rPr>
          <w:t>б</w:t>
        </w:r>
      </w:ins>
      <w:ins w:id="140" w:author="Stealth" w:date="2023-10-30T13:44:54Z">
        <w:r>
          <w:rPr>
            <w:rFonts w:ascii="Times New Roman" w:hAnsi="Times New Roman" w:cs="Times New Roman"/>
            <w:sz w:val="28"/>
            <w:szCs w:val="28"/>
            <w:lang w:val="ru-RU"/>
            <w:rPrChange w:id="141" w:author="Stealth" w:date="2023-10-30T15:19:08Z">
              <w:rPr>
                <w:rFonts w:ascii="Times New Roman" w:hAnsi="Times New Roman" w:cs="Times New Roman"/>
                <w:sz w:val="28"/>
                <w:szCs w:val="28"/>
                <w:lang w:val="ru-RU"/>
              </w:rPr>
            </w:rPrChange>
          </w:rPr>
          <w:t>ор</w:t>
        </w:r>
      </w:ins>
      <w:ins w:id="143" w:author="Stealth" w:date="2023-10-30T13:44:55Z">
        <w:r>
          <w:rPr>
            <w:rFonts w:hint="default" w:ascii="Times New Roman" w:hAnsi="Times New Roman" w:cs="Times New Roman"/>
            <w:sz w:val="28"/>
            <w:szCs w:val="28"/>
            <w:lang w:val="ru-RU"/>
            <w:rPrChange w:id="144" w:author="Stealth" w:date="2023-10-30T15:19:08Z">
              <w:rPr>
                <w:rFonts w:hint="default" w:ascii="Times New Roman" w:hAnsi="Times New Roman" w:cs="Times New Roman"/>
                <w:sz w:val="28"/>
                <w:szCs w:val="28"/>
                <w:lang w:val="ru-RU"/>
              </w:rPr>
            </w:rPrChange>
          </w:rPr>
          <w:t xml:space="preserve"> </w:t>
        </w:r>
      </w:ins>
      <w:ins w:id="146" w:author="Stealth" w:date="2023-10-30T13:44:59Z">
        <w:r>
          <w:rPr>
            <w:rFonts w:hint="default" w:ascii="Times New Roman" w:hAnsi="Times New Roman" w:cs="Times New Roman"/>
            <w:sz w:val="28"/>
            <w:szCs w:val="28"/>
            <w:lang w:val="ru-RU"/>
            <w:rPrChange w:id="147" w:author="Stealth" w:date="2023-10-30T15:19:08Z">
              <w:rPr>
                <w:rFonts w:hint="default" w:ascii="Times New Roman" w:hAnsi="Times New Roman" w:cs="Times New Roman"/>
                <w:sz w:val="28"/>
                <w:szCs w:val="28"/>
                <w:lang w:val="ru-RU"/>
              </w:rPr>
            </w:rPrChange>
          </w:rPr>
          <w:t>созд</w:t>
        </w:r>
      </w:ins>
      <w:ins w:id="149" w:author="Stealth" w:date="2023-10-30T13:45:00Z">
        <w:r>
          <w:rPr>
            <w:rFonts w:hint="default" w:ascii="Times New Roman" w:hAnsi="Times New Roman" w:cs="Times New Roman"/>
            <w:sz w:val="28"/>
            <w:szCs w:val="28"/>
            <w:lang w:val="ru-RU"/>
            <w:rPrChange w:id="150" w:author="Stealth" w:date="2023-10-30T15:19:08Z">
              <w:rPr>
                <w:rFonts w:hint="default" w:ascii="Times New Roman" w:hAnsi="Times New Roman" w:cs="Times New Roman"/>
                <w:sz w:val="28"/>
                <w:szCs w:val="28"/>
                <w:lang w:val="ru-RU"/>
              </w:rPr>
            </w:rPrChange>
          </w:rPr>
          <w:t>ания</w:t>
        </w:r>
      </w:ins>
      <w:ins w:id="152" w:author="Stealth" w:date="2023-10-30T13:45:01Z">
        <w:r>
          <w:rPr>
            <w:rFonts w:hint="default" w:ascii="Times New Roman" w:hAnsi="Times New Roman" w:cs="Times New Roman"/>
            <w:sz w:val="28"/>
            <w:szCs w:val="28"/>
            <w:lang w:val="ru-RU"/>
            <w:rPrChange w:id="153" w:author="Stealth" w:date="2023-10-30T15:19:08Z">
              <w:rPr>
                <w:rFonts w:hint="default" w:ascii="Times New Roman" w:hAnsi="Times New Roman" w:cs="Times New Roman"/>
                <w:sz w:val="28"/>
                <w:szCs w:val="28"/>
                <w:lang w:val="ru-RU"/>
              </w:rPr>
            </w:rPrChange>
          </w:rPr>
          <w:t xml:space="preserve"> </w:t>
        </w:r>
      </w:ins>
      <w:del w:id="155" w:author="Stealth" w:date="2023-10-26T17:51:07Z">
        <w:r>
          <w:rPr>
            <w:rFonts w:ascii="Times New Roman" w:hAnsi="Times New Roman" w:cs="Times New Roman"/>
            <w:sz w:val="28"/>
            <w:szCs w:val="28"/>
            <w:lang w:val="ru-RU"/>
            <w:rPrChange w:id="156" w:author="Stealth" w:date="2023-10-30T15:19:08Z">
              <w:rPr>
                <w:rFonts w:ascii="Times New Roman" w:hAnsi="Times New Roman" w:cs="Times New Roman"/>
                <w:sz w:val="28"/>
                <w:szCs w:val="28"/>
                <w:lang w:val="ru-RU"/>
              </w:rPr>
            </w:rPrChange>
          </w:rPr>
          <w:delText xml:space="preserve">Будем </w:delText>
        </w:r>
        <w:commentRangeStart w:id="0"/>
        <w:r>
          <w:rPr>
            <w:rFonts w:ascii="Times New Roman" w:hAnsi="Times New Roman" w:cs="Times New Roman"/>
            <w:sz w:val="28"/>
            <w:szCs w:val="28"/>
            <w:lang w:val="ru-RU"/>
            <w:rPrChange w:id="156" w:author="Stealth" w:date="2023-10-30T15:19:08Z">
              <w:rPr>
                <w:rFonts w:ascii="Times New Roman" w:hAnsi="Times New Roman" w:cs="Times New Roman"/>
                <w:sz w:val="28"/>
                <w:szCs w:val="28"/>
                <w:lang w:val="ru-RU"/>
              </w:rPr>
            </w:rPrChange>
          </w:rPr>
          <w:delText>о</w:delText>
        </w:r>
      </w:del>
      <w:del w:id="158" w:author="Stealth" w:date="2023-10-26T17:51:06Z">
        <w:r>
          <w:rPr>
            <w:rFonts w:ascii="Times New Roman" w:hAnsi="Times New Roman" w:cs="Times New Roman"/>
            <w:sz w:val="28"/>
            <w:szCs w:val="28"/>
            <w:lang w:val="ru-RU"/>
            <w:rPrChange w:id="159" w:author="Stealth" w:date="2023-10-30T15:19:08Z">
              <w:rPr>
                <w:rFonts w:ascii="Times New Roman" w:hAnsi="Times New Roman" w:cs="Times New Roman"/>
                <w:sz w:val="28"/>
                <w:szCs w:val="28"/>
                <w:lang w:val="ru-RU"/>
              </w:rPr>
            </w:rPrChange>
          </w:rPr>
          <w:delText>сваива</w:delText>
        </w:r>
      </w:del>
      <w:del w:id="161" w:author="Stealth" w:date="2023-10-26T17:51:05Z">
        <w:r>
          <w:rPr>
            <w:rFonts w:ascii="Times New Roman" w:hAnsi="Times New Roman" w:cs="Times New Roman"/>
            <w:sz w:val="28"/>
            <w:szCs w:val="28"/>
            <w:lang w:val="ru-RU"/>
            <w:rPrChange w:id="162" w:author="Stealth" w:date="2023-10-30T15:19:08Z">
              <w:rPr>
                <w:rFonts w:ascii="Times New Roman" w:hAnsi="Times New Roman" w:cs="Times New Roman"/>
                <w:sz w:val="28"/>
                <w:szCs w:val="28"/>
                <w:lang w:val="ru-RU"/>
              </w:rPr>
            </w:rPrChange>
          </w:rPr>
          <w:delText>ть</w:delText>
        </w:r>
        <w:commentRangeEnd w:id="0"/>
      </w:del>
      <w:del w:id="164" w:author="Stealth" w:date="2023-10-26T17:51:05Z">
        <w:r>
          <w:rPr>
            <w:rStyle w:val="6"/>
            <w:rFonts w:ascii="Times New Roman" w:hAnsi="Times New Roman" w:cs="Times New Roman"/>
            <w:sz w:val="28"/>
            <w:szCs w:val="28"/>
            <w:rPrChange w:id="165" w:author="Stealth" w:date="2023-10-30T15:19:10Z">
              <w:rPr>
                <w:rStyle w:val="6"/>
              </w:rPr>
            </w:rPrChange>
          </w:rPr>
          <w:commentReference w:id="0"/>
        </w:r>
      </w:del>
      <w:del w:id="167" w:author="Stealth" w:date="2023-10-26T17:51:05Z">
        <w:r>
          <w:rPr>
            <w:rFonts w:ascii="Times New Roman" w:hAnsi="Times New Roman" w:cs="Times New Roman"/>
            <w:sz w:val="28"/>
            <w:szCs w:val="28"/>
            <w:lang w:val="ru-RU"/>
            <w:rPrChange w:id="168" w:author="Stealth" w:date="2023-10-30T15:19:08Z">
              <w:rPr>
                <w:rFonts w:ascii="Times New Roman" w:hAnsi="Times New Roman" w:cs="Times New Roman"/>
                <w:sz w:val="28"/>
                <w:szCs w:val="28"/>
                <w:lang w:val="ru-RU"/>
              </w:rPr>
            </w:rPrChange>
          </w:rPr>
          <w:delText xml:space="preserve"> </w:delText>
        </w:r>
      </w:del>
      <w:r>
        <w:rPr>
          <w:rFonts w:ascii="Times New Roman" w:hAnsi="Times New Roman" w:cs="Times New Roman"/>
          <w:sz w:val="28"/>
          <w:szCs w:val="28"/>
          <w:lang w:val="ru-RU"/>
          <w:rPrChange w:id="170" w:author="Stealth" w:date="2023-10-30T15:19:08Z">
            <w:rPr>
              <w:rFonts w:ascii="Times New Roman" w:hAnsi="Times New Roman" w:cs="Times New Roman"/>
              <w:sz w:val="28"/>
              <w:szCs w:val="28"/>
              <w:lang w:val="ru-RU"/>
            </w:rPr>
          </w:rPrChange>
        </w:rPr>
        <w:t>библиотеки на основе резистора, поэтому назовем</w:t>
      </w:r>
      <w:del w:id="171" w:author="Stealth" w:date="2023-10-30T13:44:48Z">
        <w:r>
          <w:rPr>
            <w:rFonts w:ascii="Times New Roman" w:hAnsi="Times New Roman" w:cs="Times New Roman"/>
            <w:sz w:val="28"/>
            <w:szCs w:val="28"/>
            <w:lang w:val="ru-RU"/>
            <w:rPrChange w:id="172" w:author="Stealth" w:date="2023-10-30T15:19:08Z">
              <w:rPr>
                <w:rFonts w:ascii="Times New Roman" w:hAnsi="Times New Roman" w:cs="Times New Roman"/>
                <w:sz w:val="28"/>
                <w:szCs w:val="28"/>
                <w:lang w:val="ru-RU"/>
              </w:rPr>
            </w:rPrChange>
          </w:rPr>
          <w:delText xml:space="preserve"> </w:delText>
        </w:r>
      </w:del>
      <w:del w:id="174" w:author="Stealth" w:date="2023-10-30T13:44:47Z">
        <w:r>
          <w:rPr>
            <w:rFonts w:ascii="Times New Roman" w:hAnsi="Times New Roman" w:cs="Times New Roman"/>
            <w:sz w:val="28"/>
            <w:szCs w:val="28"/>
            <w:lang w:val="ru-RU"/>
            <w:rPrChange w:id="175" w:author="Stealth" w:date="2023-10-30T15:19:08Z">
              <w:rPr>
                <w:rFonts w:ascii="Times New Roman" w:hAnsi="Times New Roman" w:cs="Times New Roman"/>
                <w:sz w:val="28"/>
                <w:szCs w:val="28"/>
                <w:lang w:val="ru-RU"/>
              </w:rPr>
            </w:rPrChange>
          </w:rPr>
          <w:delText>нашу</w:delText>
        </w:r>
      </w:del>
      <w:r>
        <w:rPr>
          <w:rFonts w:ascii="Times New Roman" w:hAnsi="Times New Roman" w:cs="Times New Roman"/>
          <w:sz w:val="28"/>
          <w:szCs w:val="28"/>
          <w:lang w:val="ru-RU"/>
          <w:rPrChange w:id="177" w:author="Stealth" w:date="2023-10-30T15:19:08Z">
            <w:rPr>
              <w:rFonts w:ascii="Times New Roman" w:hAnsi="Times New Roman" w:cs="Times New Roman"/>
              <w:sz w:val="28"/>
              <w:szCs w:val="28"/>
              <w:lang w:val="ru-RU"/>
            </w:rPr>
          </w:rPrChange>
        </w:rPr>
        <w:t xml:space="preserve"> библиотеку </w:t>
      </w:r>
      <w:r>
        <w:rPr>
          <w:rFonts w:ascii="Times New Roman" w:hAnsi="Times New Roman" w:cs="Times New Roman"/>
          <w:sz w:val="28"/>
          <w:szCs w:val="28"/>
          <w:rPrChange w:id="178" w:author="Stealth" w:date="2023-10-30T15:19:08Z">
            <w:rPr>
              <w:rFonts w:ascii="Times New Roman" w:hAnsi="Times New Roman" w:cs="Times New Roman"/>
              <w:sz w:val="28"/>
              <w:szCs w:val="28"/>
            </w:rPr>
          </w:rPrChange>
        </w:rPr>
        <w:t>Resistor</w:t>
      </w:r>
      <w:r>
        <w:rPr>
          <w:rFonts w:ascii="Times New Roman" w:hAnsi="Times New Roman" w:cs="Times New Roman"/>
          <w:sz w:val="28"/>
          <w:szCs w:val="28"/>
          <w:lang w:val="ru-RU"/>
          <w:rPrChange w:id="179" w:author="Stealth" w:date="2023-10-30T15:19:08Z">
            <w:rPr>
              <w:rFonts w:ascii="Times New Roman" w:hAnsi="Times New Roman" w:cs="Times New Roman"/>
              <w:sz w:val="28"/>
              <w:szCs w:val="28"/>
              <w:lang w:val="ru-RU"/>
            </w:rPr>
          </w:rPrChange>
        </w:rPr>
        <w:t>.</w:t>
      </w:r>
    </w:p>
    <w:p>
      <w:pPr>
        <w:jc w:val="both"/>
        <w:rPr>
          <w:ins w:id="180" w:author="Stealth" w:date="2023-10-30T13:11:48Z"/>
        </w:rPr>
      </w:pPr>
      <w:ins w:id="181" w:author="Stealth" w:date="2023-10-30T13:11:05Z">
        <w:r>
          <w:rPr/>
          <w:drawing>
            <wp:inline distT="0" distB="0" distL="114300" distR="114300">
              <wp:extent cx="5268595" cy="34975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68595" cy="3497580"/>
                      </a:xfrm>
                      <a:prstGeom prst="rect">
                        <a:avLst/>
                      </a:prstGeom>
                      <a:noFill/>
                      <a:ln>
                        <a:noFill/>
                      </a:ln>
                    </pic:spPr>
                  </pic:pic>
                </a:graphicData>
              </a:graphic>
            </wp:inline>
          </w:drawing>
        </w:r>
      </w:ins>
    </w:p>
    <w:p>
      <w:pPr>
        <w:jc w:val="center"/>
        <w:rPr>
          <w:rFonts w:hint="default" w:ascii="Times New Roman" w:hAnsi="Times New Roman" w:cs="Times New Roman"/>
          <w:sz w:val="24"/>
          <w:szCs w:val="24"/>
          <w:lang w:val="ru-RU"/>
          <w:rPrChange w:id="184" w:author="Stealth" w:date="2023-10-30T15:19:02Z">
            <w:rPr>
              <w:rFonts w:hint="default"/>
              <w:lang w:val="ru-RU"/>
            </w:rPr>
          </w:rPrChange>
        </w:rPr>
        <w:pPrChange w:id="183" w:author="Stealth" w:date="2023-10-30T13:11:50Z">
          <w:pPr>
            <w:jc w:val="both"/>
          </w:pPr>
        </w:pPrChange>
      </w:pPr>
      <w:ins w:id="185" w:author="Stealth" w:date="2023-10-30T13:11:51Z">
        <w:r>
          <w:rPr>
            <w:rFonts w:ascii="Times New Roman" w:hAnsi="Times New Roman" w:cs="Times New Roman"/>
            <w:sz w:val="24"/>
            <w:szCs w:val="24"/>
            <w:lang w:val="ru-RU"/>
            <w:rPrChange w:id="186" w:author="Stealth" w:date="2023-10-30T15:19:02Z">
              <w:rPr>
                <w:lang w:val="ru-RU"/>
              </w:rPr>
            </w:rPrChange>
          </w:rPr>
          <w:t>Рис</w:t>
        </w:r>
      </w:ins>
      <w:ins w:id="188" w:author="Stealth" w:date="2023-10-30T13:11:52Z">
        <w:r>
          <w:rPr>
            <w:rFonts w:hint="default" w:ascii="Times New Roman" w:hAnsi="Times New Roman" w:cs="Times New Roman"/>
            <w:sz w:val="24"/>
            <w:szCs w:val="24"/>
            <w:lang w:val="ru-RU"/>
            <w:rPrChange w:id="189" w:author="Stealth" w:date="2023-10-30T15:19:02Z">
              <w:rPr>
                <w:rFonts w:hint="default"/>
                <w:lang w:val="ru-RU"/>
              </w:rPr>
            </w:rPrChange>
          </w:rPr>
          <w:t>.</w:t>
        </w:r>
      </w:ins>
      <w:ins w:id="191" w:author="Stealth" w:date="2023-10-30T13:11:53Z">
        <w:r>
          <w:rPr>
            <w:rFonts w:hint="default" w:ascii="Times New Roman" w:hAnsi="Times New Roman" w:cs="Times New Roman"/>
            <w:sz w:val="24"/>
            <w:szCs w:val="24"/>
            <w:lang w:val="ru-RU"/>
            <w:rPrChange w:id="192" w:author="Stealth" w:date="2023-10-30T15:19:02Z">
              <w:rPr>
                <w:rFonts w:hint="default"/>
                <w:lang w:val="ru-RU"/>
              </w:rPr>
            </w:rPrChange>
          </w:rPr>
          <w:t>2</w:t>
        </w:r>
      </w:ins>
      <w:ins w:id="194" w:author="Stealth" w:date="2023-10-30T13:11:55Z">
        <w:r>
          <w:rPr>
            <w:rFonts w:hint="default" w:ascii="Times New Roman" w:hAnsi="Times New Roman" w:cs="Times New Roman"/>
            <w:sz w:val="24"/>
            <w:szCs w:val="24"/>
            <w:lang w:val="ru-RU"/>
            <w:rPrChange w:id="195" w:author="Stealth" w:date="2023-10-30T15:19:02Z">
              <w:rPr>
                <w:rFonts w:hint="default"/>
                <w:lang w:val="ru-RU"/>
              </w:rPr>
            </w:rPrChange>
          </w:rPr>
          <w:t>-Б</w:t>
        </w:r>
      </w:ins>
      <w:ins w:id="197" w:author="Stealth" w:date="2023-10-30T13:11:56Z">
        <w:r>
          <w:rPr>
            <w:rFonts w:hint="default" w:ascii="Times New Roman" w:hAnsi="Times New Roman" w:cs="Times New Roman"/>
            <w:sz w:val="24"/>
            <w:szCs w:val="24"/>
            <w:lang w:val="ru-RU"/>
            <w:rPrChange w:id="198" w:author="Stealth" w:date="2023-10-30T15:19:02Z">
              <w:rPr>
                <w:rFonts w:hint="default"/>
                <w:lang w:val="ru-RU"/>
              </w:rPr>
            </w:rPrChange>
          </w:rPr>
          <w:t>ибли</w:t>
        </w:r>
      </w:ins>
      <w:ins w:id="200" w:author="Stealth" w:date="2023-10-30T13:11:57Z">
        <w:r>
          <w:rPr>
            <w:rFonts w:hint="default" w:ascii="Times New Roman" w:hAnsi="Times New Roman" w:cs="Times New Roman"/>
            <w:sz w:val="24"/>
            <w:szCs w:val="24"/>
            <w:lang w:val="ru-RU"/>
            <w:rPrChange w:id="201" w:author="Stealth" w:date="2023-10-30T15:19:02Z">
              <w:rPr>
                <w:rFonts w:hint="default"/>
                <w:lang w:val="ru-RU"/>
              </w:rPr>
            </w:rPrChange>
          </w:rPr>
          <w:t>отека</w:t>
        </w:r>
      </w:ins>
    </w:p>
    <w:p>
      <w:pPr>
        <w:jc w:val="both"/>
        <w:rPr>
          <w:rFonts w:ascii="Times New Roman" w:hAnsi="Times New Roman" w:cs="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 xml:space="preserve">Библиотека </w:t>
      </w:r>
      <w:ins w:id="203" w:author="Stealth" w:date="2023-10-30T13:45:24Z">
        <w:r>
          <w:rPr>
            <w:rFonts w:ascii="Times New Roman" w:hAnsi="Times New Roman"/>
            <w:sz w:val="28"/>
            <w:szCs w:val="28"/>
            <w:lang w:val="ru-RU"/>
          </w:rPr>
          <w:t>со</w:t>
        </w:r>
      </w:ins>
      <w:ins w:id="204" w:author="Stealth" w:date="2023-10-30T13:45:25Z">
        <w:r>
          <w:rPr>
            <w:rFonts w:ascii="Times New Roman" w:hAnsi="Times New Roman"/>
            <w:sz w:val="28"/>
            <w:szCs w:val="28"/>
            <w:lang w:val="ru-RU"/>
          </w:rPr>
          <w:t>зда</w:t>
        </w:r>
      </w:ins>
      <w:ins w:id="205" w:author="Stealth" w:date="2023-10-30T13:45:26Z">
        <w:r>
          <w:rPr>
            <w:rFonts w:ascii="Times New Roman" w:hAnsi="Times New Roman"/>
            <w:sz w:val="28"/>
            <w:szCs w:val="28"/>
            <w:lang w:val="ru-RU"/>
          </w:rPr>
          <w:t>ется</w:t>
        </w:r>
      </w:ins>
      <w:del w:id="206" w:author="Stealth" w:date="2023-10-30T13:45:24Z">
        <w:r>
          <w:rPr>
            <w:rFonts w:ascii="Times New Roman" w:hAnsi="Times New Roman"/>
            <w:sz w:val="28"/>
            <w:szCs w:val="28"/>
            <w:lang w:val="ru-RU"/>
          </w:rPr>
          <w:delText>с</w:delText>
        </w:r>
      </w:del>
      <w:del w:id="207" w:author="Stealth" w:date="2023-10-30T13:45:23Z">
        <w:r>
          <w:rPr>
            <w:rFonts w:ascii="Times New Roman" w:hAnsi="Times New Roman"/>
            <w:sz w:val="28"/>
            <w:szCs w:val="28"/>
            <w:lang w:val="ru-RU"/>
          </w:rPr>
          <w:delText>оздана, но он</w:delText>
        </w:r>
      </w:del>
      <w:del w:id="208" w:author="Stealth" w:date="2023-10-30T13:45:22Z">
        <w:r>
          <w:rPr>
            <w:rFonts w:ascii="Times New Roman" w:hAnsi="Times New Roman"/>
            <w:sz w:val="28"/>
            <w:szCs w:val="28"/>
            <w:lang w:val="ru-RU"/>
          </w:rPr>
          <w:delText>а</w:delText>
        </w:r>
      </w:del>
      <w:del w:id="209" w:author="Stealth" w:date="2023-10-30T13:45:20Z">
        <w:r>
          <w:rPr>
            <w:rFonts w:ascii="Times New Roman" w:hAnsi="Times New Roman"/>
            <w:sz w:val="28"/>
            <w:szCs w:val="28"/>
            <w:lang w:val="ru-RU"/>
          </w:rPr>
          <w:delText xml:space="preserve"> по</w:delText>
        </w:r>
      </w:del>
      <w:del w:id="210" w:author="Stealth" w:date="2023-10-30T13:45:19Z">
        <w:r>
          <w:rPr>
            <w:rFonts w:ascii="Times New Roman" w:hAnsi="Times New Roman"/>
            <w:sz w:val="28"/>
            <w:szCs w:val="28"/>
            <w:lang w:val="ru-RU"/>
          </w:rPr>
          <w:delText xml:space="preserve">ка </w:delText>
        </w:r>
      </w:del>
      <w:del w:id="211" w:author="Stealth" w:date="2023-10-30T13:45:18Z">
        <w:r>
          <w:rPr>
            <w:rFonts w:ascii="Times New Roman" w:hAnsi="Times New Roman"/>
            <w:sz w:val="28"/>
            <w:szCs w:val="28"/>
            <w:lang w:val="ru-RU"/>
          </w:rPr>
          <w:delText>что</w:delText>
        </w:r>
      </w:del>
      <w:r>
        <w:rPr>
          <w:rFonts w:ascii="Times New Roman" w:hAnsi="Times New Roman"/>
          <w:sz w:val="28"/>
          <w:szCs w:val="28"/>
          <w:lang w:val="ru-RU"/>
        </w:rPr>
        <w:t xml:space="preserve"> пуст</w:t>
      </w:r>
      <w:ins w:id="212" w:author="Stealth" w:date="2023-10-30T13:45:30Z">
        <w:r>
          <w:rPr>
            <w:rFonts w:ascii="Times New Roman" w:hAnsi="Times New Roman"/>
            <w:sz w:val="28"/>
            <w:szCs w:val="28"/>
            <w:lang w:val="ru-RU"/>
          </w:rPr>
          <w:t>ой</w:t>
        </w:r>
      </w:ins>
      <w:del w:id="213" w:author="Stealth" w:date="2023-10-30T13:45:29Z">
        <w:r>
          <w:rPr>
            <w:rFonts w:ascii="Times New Roman" w:hAnsi="Times New Roman"/>
            <w:sz w:val="28"/>
            <w:szCs w:val="28"/>
            <w:lang w:val="ru-RU"/>
          </w:rPr>
          <w:delText>ая</w:delText>
        </w:r>
      </w:del>
      <w:r>
        <w:rPr>
          <w:rFonts w:ascii="Times New Roman" w:hAnsi="Times New Roman"/>
          <w:sz w:val="28"/>
          <w:szCs w:val="28"/>
          <w:lang w:val="ru-RU"/>
        </w:rPr>
        <w:t xml:space="preserve"> и не подключен</w:t>
      </w:r>
      <w:ins w:id="214" w:author="Stealth" w:date="2023-10-30T13:45:58Z">
        <w:r>
          <w:rPr>
            <w:rFonts w:ascii="Times New Roman" w:hAnsi="Times New Roman"/>
            <w:sz w:val="28"/>
            <w:szCs w:val="28"/>
            <w:lang w:val="ru-RU"/>
          </w:rPr>
          <w:t>но</w:t>
        </w:r>
      </w:ins>
      <w:ins w:id="215" w:author="Stealth" w:date="2023-10-30T13:45:59Z">
        <w:r>
          <w:rPr>
            <w:rFonts w:ascii="Times New Roman" w:hAnsi="Times New Roman"/>
            <w:sz w:val="28"/>
            <w:szCs w:val="28"/>
            <w:lang w:val="ru-RU"/>
          </w:rPr>
          <w:t>й</w:t>
        </w:r>
      </w:ins>
      <w:del w:id="216" w:author="Stealth" w:date="2023-10-30T13:45:57Z">
        <w:r>
          <w:rPr>
            <w:rFonts w:ascii="Times New Roman" w:hAnsi="Times New Roman"/>
            <w:sz w:val="28"/>
            <w:szCs w:val="28"/>
            <w:lang w:val="ru-RU"/>
          </w:rPr>
          <w:delText>а</w:delText>
        </w:r>
      </w:del>
      <w:r>
        <w:rPr>
          <w:rFonts w:ascii="Times New Roman" w:hAnsi="Times New Roman"/>
          <w:sz w:val="28"/>
          <w:szCs w:val="28"/>
          <w:lang w:val="ru-RU"/>
        </w:rPr>
        <w:t xml:space="preserve"> к Eagle`у.</w:t>
      </w:r>
      <w:del w:id="217" w:author="Stealth" w:date="2023-10-26T17:51:50Z">
        <w:r>
          <w:rPr>
            <w:rFonts w:ascii="Times New Roman" w:hAnsi="Times New Roman"/>
            <w:sz w:val="28"/>
            <w:szCs w:val="28"/>
            <w:lang w:val="ru-RU"/>
          </w:rPr>
          <w:delText xml:space="preserve"> </w:delText>
        </w:r>
      </w:del>
      <w:del w:id="218" w:author="Stealth" w:date="2023-10-26T17:51:50Z">
        <w:r>
          <w:rPr>
            <w:rFonts w:ascii="Times New Roman" w:hAnsi="Times New Roman"/>
            <w:color w:val="FF0000"/>
            <w:sz w:val="28"/>
            <w:szCs w:val="28"/>
            <w:lang w:val="ru-RU"/>
            <w:rPrChange w:id="219" w:author="Александр Семенов" w:date="2023-10-26T17:03:00Z">
              <w:rPr>
                <w:rFonts w:ascii="Times New Roman" w:hAnsi="Times New Roman"/>
                <w:sz w:val="28"/>
                <w:szCs w:val="28"/>
                <w:lang w:val="ru-RU"/>
              </w:rPr>
            </w:rPrChange>
          </w:rPr>
          <w:delText>Что будет размещаться в библиотеке</w:delText>
        </w:r>
      </w:del>
      <w:del w:id="220" w:author="Stealth" w:date="2023-10-26T17:51:50Z">
        <w:r>
          <w:rPr>
            <w:rFonts w:ascii="Times New Roman" w:hAnsi="Times New Roman"/>
            <w:sz w:val="28"/>
            <w:szCs w:val="28"/>
            <w:lang w:val="ru-RU"/>
          </w:rPr>
          <w:delText>?</w:delText>
        </w:r>
      </w:del>
      <w:r>
        <w:rPr>
          <w:rFonts w:ascii="Times New Roman" w:hAnsi="Times New Roman"/>
          <w:sz w:val="28"/>
          <w:szCs w:val="28"/>
          <w:lang w:val="ru-RU"/>
        </w:rPr>
        <w:t xml:space="preserve"> Библиотеки </w:t>
      </w:r>
      <w:del w:id="221" w:author="Александр Семенов" w:date="2023-10-26T17:04:00Z">
        <w:r>
          <w:rPr>
            <w:rFonts w:ascii="Times New Roman" w:hAnsi="Times New Roman"/>
            <w:sz w:val="28"/>
            <w:szCs w:val="28"/>
            <w:lang w:val="ru-RU"/>
          </w:rPr>
          <w:delText xml:space="preserve">обычно </w:delText>
        </w:r>
      </w:del>
      <w:r>
        <w:rPr>
          <w:rFonts w:ascii="Times New Roman" w:hAnsi="Times New Roman"/>
          <w:sz w:val="28"/>
          <w:szCs w:val="28"/>
          <w:lang w:val="ru-RU"/>
        </w:rPr>
        <w:t xml:space="preserve">содержат три базовых </w:t>
      </w:r>
      <w:ins w:id="222" w:author="Stealth" w:date="2023-10-26T17:52:58Z">
        <w:r>
          <w:rPr>
            <w:rFonts w:ascii="Times New Roman" w:hAnsi="Times New Roman"/>
            <w:sz w:val="28"/>
            <w:szCs w:val="28"/>
            <w:lang w:val="ru-RU"/>
          </w:rPr>
          <w:t>сос</w:t>
        </w:r>
      </w:ins>
      <w:ins w:id="223" w:author="Stealth" w:date="2023-10-26T17:52:59Z">
        <w:r>
          <w:rPr>
            <w:rFonts w:ascii="Times New Roman" w:hAnsi="Times New Roman"/>
            <w:sz w:val="28"/>
            <w:szCs w:val="28"/>
            <w:lang w:val="ru-RU"/>
          </w:rPr>
          <w:t>тов</w:t>
        </w:r>
      </w:ins>
      <w:ins w:id="224" w:author="Stealth" w:date="2023-10-26T17:53:00Z">
        <w:r>
          <w:rPr>
            <w:rFonts w:ascii="Times New Roman" w:hAnsi="Times New Roman"/>
            <w:sz w:val="28"/>
            <w:szCs w:val="28"/>
            <w:lang w:val="ru-RU"/>
          </w:rPr>
          <w:t>л</w:t>
        </w:r>
      </w:ins>
      <w:ins w:id="225" w:author="Stealth" w:date="2023-10-26T17:53:01Z">
        <w:r>
          <w:rPr>
            <w:rFonts w:ascii="Times New Roman" w:hAnsi="Times New Roman"/>
            <w:sz w:val="28"/>
            <w:szCs w:val="28"/>
            <w:lang w:val="ru-RU"/>
          </w:rPr>
          <w:t>я</w:t>
        </w:r>
      </w:ins>
      <w:ins w:id="226" w:author="Stealth" w:date="2023-10-26T17:53:02Z">
        <w:r>
          <w:rPr>
            <w:rFonts w:ascii="Times New Roman" w:hAnsi="Times New Roman"/>
            <w:sz w:val="28"/>
            <w:szCs w:val="28"/>
            <w:lang w:val="ru-RU"/>
          </w:rPr>
          <w:t>ющ</w:t>
        </w:r>
      </w:ins>
      <w:ins w:id="227" w:author="Stealth" w:date="2023-10-26T17:53:03Z">
        <w:r>
          <w:rPr>
            <w:rFonts w:ascii="Times New Roman" w:hAnsi="Times New Roman"/>
            <w:sz w:val="28"/>
            <w:szCs w:val="28"/>
            <w:lang w:val="ru-RU"/>
          </w:rPr>
          <w:t>их</w:t>
        </w:r>
      </w:ins>
      <w:del w:id="228" w:author="Александр Семенов" w:date="2023-10-26T17:04:00Z">
        <w:r>
          <w:rPr>
            <w:rFonts w:ascii="Times New Roman" w:hAnsi="Times New Roman"/>
            <w:sz w:val="28"/>
            <w:szCs w:val="28"/>
            <w:lang w:val="ru-RU"/>
          </w:rPr>
          <w:delText>компонента</w:delText>
        </w:r>
      </w:del>
      <w:r>
        <w:rPr>
          <w:rFonts w:ascii="Times New Roman" w:hAnsi="Times New Roman"/>
          <w:sz w:val="28"/>
          <w:szCs w:val="28"/>
          <w:lang w:val="ru-RU"/>
        </w:rPr>
        <w:t>:</w:t>
      </w:r>
    </w:p>
    <w:p>
      <w:pPr>
        <w:jc w:val="both"/>
        <w:rPr>
          <w:rFonts w:ascii="Times New Roman" w:hAnsi="Times New Roman"/>
          <w:sz w:val="28"/>
          <w:szCs w:val="28"/>
          <w:lang w:val="ru-RU"/>
        </w:rPr>
      </w:pPr>
      <w:r>
        <w:rPr>
          <w:rFonts w:ascii="Times New Roman" w:hAnsi="Times New Roman"/>
          <w:sz w:val="28"/>
          <w:szCs w:val="28"/>
          <w:lang w:val="ru-RU"/>
        </w:rPr>
        <w:t>- Package: посадочное место (футпринт), используемое в редакторе печатных плат</w:t>
      </w:r>
    </w:p>
    <w:p>
      <w:pPr>
        <w:jc w:val="both"/>
        <w:rPr>
          <w:rFonts w:ascii="Times New Roman" w:hAnsi="Times New Roman"/>
          <w:sz w:val="28"/>
          <w:szCs w:val="28"/>
          <w:lang w:val="ru-RU"/>
        </w:rPr>
      </w:pPr>
      <w:r>
        <w:rPr>
          <w:rFonts w:ascii="Times New Roman" w:hAnsi="Times New Roman"/>
          <w:sz w:val="28"/>
          <w:szCs w:val="28"/>
          <w:lang w:val="ru-RU"/>
        </w:rPr>
        <w:t>-</w:t>
      </w:r>
      <w:del w:id="229" w:author="Александр Семенов" w:date="2023-10-26T17:04:00Z">
        <w:r>
          <w:rPr>
            <w:rFonts w:ascii="Times New Roman" w:hAnsi="Times New Roman"/>
            <w:sz w:val="28"/>
            <w:szCs w:val="28"/>
            <w:lang w:val="ru-RU"/>
          </w:rPr>
          <w:delText xml:space="preserve"> </w:delText>
        </w:r>
      </w:del>
      <w:r>
        <w:rPr>
          <w:rFonts w:ascii="Times New Roman" w:hAnsi="Times New Roman"/>
          <w:sz w:val="28"/>
          <w:szCs w:val="28"/>
          <w:lang w:val="ru-RU"/>
        </w:rPr>
        <w:t>Symbol: условное графическое обозначение компонента, используемое в редакторе схем</w:t>
      </w:r>
    </w:p>
    <w:p>
      <w:pPr>
        <w:jc w:val="both"/>
        <w:rPr>
          <w:ins w:id="230" w:author="Stealth" w:date="2023-10-26T17:35:53Z"/>
          <w:rFonts w:ascii="Times New Roman" w:hAnsi="Times New Roman"/>
          <w:sz w:val="28"/>
          <w:szCs w:val="28"/>
          <w:lang w:val="ru-RU"/>
        </w:rPr>
      </w:pPr>
      <w:r>
        <w:rPr>
          <w:rFonts w:ascii="Times New Roman" w:hAnsi="Times New Roman"/>
          <w:sz w:val="28"/>
          <w:szCs w:val="28"/>
          <w:lang w:val="ru-RU"/>
        </w:rPr>
        <w:t>- Device: сам компонент, состоящий из графического символа и посадочного места.</w:t>
      </w:r>
    </w:p>
    <w:p>
      <w:pPr>
        <w:jc w:val="both"/>
        <w:rPr>
          <w:del w:id="231" w:author="Stealth" w:date="2023-10-26T17:35:51Z"/>
          <w:rFonts w:ascii="Times New Roman" w:hAnsi="Times New Roman"/>
          <w:sz w:val="28"/>
          <w:szCs w:val="28"/>
          <w:lang w:val="ru-RU"/>
        </w:rPr>
      </w:pPr>
    </w:p>
    <w:p>
      <w:pPr>
        <w:jc w:val="both"/>
        <w:rPr>
          <w:del w:id="232" w:author="Stealth" w:date="2023-10-26T17:35:51Z"/>
          <w:rFonts w:ascii="Times New Roman" w:hAnsi="Times New Roman"/>
          <w:sz w:val="28"/>
          <w:szCs w:val="28"/>
          <w:lang w:val="ru-RU"/>
        </w:rPr>
      </w:pPr>
    </w:p>
    <w:p>
      <w:pPr>
        <w:jc w:val="both"/>
        <w:rPr>
          <w:del w:id="233" w:author="Stealth" w:date="2023-10-26T17:35:50Z"/>
          <w:rFonts w:ascii="Times New Roman" w:hAnsi="Times New Roman"/>
          <w:sz w:val="28"/>
          <w:szCs w:val="28"/>
          <w:lang w:val="ru-RU"/>
        </w:rPr>
      </w:pPr>
      <w:del w:id="234" w:author="Stealth" w:date="2023-10-26T17:35:50Z">
        <w:r>
          <w:rPr>
            <w:rFonts w:ascii="Times New Roman" w:hAnsi="Times New Roman"/>
            <w:sz w:val="28"/>
            <w:szCs w:val="28"/>
            <w:lang w:val="ru-RU"/>
          </w:rPr>
          <w:delText xml:space="preserve">Для создания полноценного компонента нам </w:delText>
        </w:r>
      </w:del>
      <w:del w:id="235" w:author="Stealth" w:date="2023-10-26T17:35:50Z">
        <w:r>
          <w:rPr>
            <w:rFonts w:ascii="Times New Roman" w:hAnsi="Times New Roman"/>
            <w:sz w:val="28"/>
            <w:szCs w:val="28"/>
            <w:highlight w:val="yellow"/>
            <w:lang w:val="ru-RU"/>
            <w:rPrChange w:id="236" w:author="Александр Семенов" w:date="2023-10-26T17:05:00Z">
              <w:rPr>
                <w:rFonts w:ascii="Times New Roman" w:hAnsi="Times New Roman"/>
                <w:sz w:val="28"/>
                <w:szCs w:val="28"/>
                <w:lang w:val="ru-RU"/>
              </w:rPr>
            </w:rPrChange>
          </w:rPr>
          <w:delText>понадобится и посадочное место, и графическое обозначение компонента</w:delText>
        </w:r>
      </w:del>
      <w:del w:id="237" w:author="Stealth" w:date="2023-10-26T17:35:50Z">
        <w:r>
          <w:rPr>
            <w:rFonts w:ascii="Times New Roman" w:hAnsi="Times New Roman"/>
            <w:sz w:val="28"/>
            <w:szCs w:val="28"/>
            <w:lang w:val="ru-RU"/>
          </w:rPr>
          <w:delText>. Начнем с посадочного места.</w:delText>
        </w:r>
      </w:del>
    </w:p>
    <w:p>
      <w:pPr>
        <w:jc w:val="both"/>
        <w:rPr>
          <w:rFonts w:ascii="Times New Roman" w:hAnsi="Times New Roman"/>
          <w:sz w:val="28"/>
          <w:szCs w:val="28"/>
          <w:lang w:val="ru-RU"/>
        </w:rPr>
      </w:pPr>
    </w:p>
    <w:p>
      <w:pPr>
        <w:jc w:val="center"/>
        <w:rPr>
          <w:rFonts w:ascii="Times New Roman" w:hAnsi="Times New Roman"/>
          <w:b/>
          <w:bCs/>
          <w:sz w:val="28"/>
          <w:szCs w:val="28"/>
          <w:lang w:val="ru-RU"/>
        </w:rPr>
        <w:pPrChange w:id="238" w:author="Stealth" w:date="2023-10-30T16:41:47Z">
          <w:pPr>
            <w:jc w:val="both"/>
          </w:pPr>
        </w:pPrChange>
      </w:pPr>
      <w:r>
        <w:rPr>
          <w:rFonts w:ascii="Times New Roman" w:hAnsi="Times New Roman"/>
          <w:b/>
          <w:bCs/>
          <w:sz w:val="28"/>
          <w:szCs w:val="28"/>
        </w:rPr>
        <w:t>Footprint</w:t>
      </w:r>
    </w:p>
    <w:p>
      <w:pPr>
        <w:jc w:val="both"/>
        <w:rPr>
          <w:rFonts w:ascii="Times New Roman" w:hAnsi="Times New Roman"/>
          <w:sz w:val="28"/>
          <w:szCs w:val="28"/>
          <w:lang w:val="ru-RU"/>
        </w:rPr>
      </w:pPr>
    </w:p>
    <w:p>
      <w:pPr>
        <w:jc w:val="both"/>
        <w:rPr>
          <w:rFonts w:ascii="Times New Roman" w:hAnsi="Times New Roman"/>
          <w:sz w:val="28"/>
          <w:szCs w:val="28"/>
          <w:lang w:val="ru-RU"/>
        </w:rPr>
      </w:pPr>
      <w:ins w:id="239" w:author="Stealth" w:date="2023-10-30T13:14:22Z">
        <w:r>
          <w:rPr>
            <w:rFonts w:ascii="Times New Roman" w:hAnsi="Times New Roman"/>
            <w:sz w:val="28"/>
            <w:szCs w:val="28"/>
            <w:lang w:val="ru-RU"/>
          </w:rPr>
          <w:t>Для</w:t>
        </w:r>
      </w:ins>
      <w:ins w:id="240" w:author="Stealth" w:date="2023-10-30T13:14:23Z">
        <w:r>
          <w:rPr>
            <w:rFonts w:hint="default" w:ascii="Times New Roman" w:hAnsi="Times New Roman"/>
            <w:sz w:val="28"/>
            <w:szCs w:val="28"/>
            <w:lang w:val="ru-RU"/>
          </w:rPr>
          <w:t xml:space="preserve"> </w:t>
        </w:r>
      </w:ins>
      <w:ins w:id="241" w:author="Stealth" w:date="2023-10-30T13:14:24Z">
        <w:r>
          <w:rPr>
            <w:rFonts w:hint="default" w:ascii="Times New Roman" w:hAnsi="Times New Roman"/>
            <w:sz w:val="28"/>
            <w:szCs w:val="28"/>
            <w:lang w:val="ru-RU"/>
          </w:rPr>
          <w:t>создан</w:t>
        </w:r>
      </w:ins>
      <w:ins w:id="242" w:author="Stealth" w:date="2023-10-30T13:14:25Z">
        <w:r>
          <w:rPr>
            <w:rFonts w:hint="default" w:ascii="Times New Roman" w:hAnsi="Times New Roman"/>
            <w:sz w:val="28"/>
            <w:szCs w:val="28"/>
            <w:lang w:val="ru-RU"/>
          </w:rPr>
          <w:t xml:space="preserve">ия </w:t>
        </w:r>
      </w:ins>
      <w:ins w:id="243" w:author="Stealth" w:date="2023-10-30T13:14:27Z">
        <w:r>
          <w:rPr>
            <w:rFonts w:hint="default" w:ascii="Times New Roman" w:hAnsi="Times New Roman"/>
            <w:sz w:val="28"/>
            <w:szCs w:val="28"/>
            <w:lang w:val="ru-RU"/>
          </w:rPr>
          <w:t>наж</w:t>
        </w:r>
      </w:ins>
      <w:ins w:id="244" w:author="Stealth" w:date="2023-10-30T13:14:28Z">
        <w:r>
          <w:rPr>
            <w:rFonts w:hint="default" w:ascii="Times New Roman" w:hAnsi="Times New Roman"/>
            <w:sz w:val="28"/>
            <w:szCs w:val="28"/>
            <w:lang w:val="ru-RU"/>
          </w:rPr>
          <w:t>ать</w:t>
        </w:r>
      </w:ins>
      <w:del w:id="245" w:author="Stealth" w:date="2023-10-30T13:14:21Z">
        <w:commentRangeStart w:id="1"/>
        <w:r>
          <w:rPr>
            <w:rFonts w:ascii="Times New Roman" w:hAnsi="Times New Roman"/>
            <w:sz w:val="28"/>
            <w:szCs w:val="28"/>
            <w:lang w:val="ru-RU"/>
          </w:rPr>
          <w:delText>Наж</w:delText>
        </w:r>
      </w:del>
      <w:del w:id="246" w:author="Stealth" w:date="2023-10-30T13:14:20Z">
        <w:r>
          <w:rPr>
            <w:rFonts w:ascii="Times New Roman" w:hAnsi="Times New Roman"/>
            <w:sz w:val="28"/>
            <w:szCs w:val="28"/>
            <w:lang w:val="ru-RU"/>
          </w:rPr>
          <w:delText>имаем</w:delText>
        </w:r>
      </w:del>
      <w:r>
        <w:rPr>
          <w:rFonts w:ascii="Times New Roman" w:hAnsi="Times New Roman"/>
          <w:sz w:val="28"/>
          <w:szCs w:val="28"/>
          <w:lang w:val="ru-RU"/>
        </w:rPr>
        <w:t xml:space="preserve"> </w:t>
      </w:r>
      <w:r>
        <w:rPr>
          <w:rFonts w:ascii="Times New Roman" w:hAnsi="Times New Roman"/>
          <w:sz w:val="28"/>
          <w:szCs w:val="28"/>
        </w:rPr>
        <w:t>add</w:t>
      </w:r>
      <w:r>
        <w:rPr>
          <w:rFonts w:ascii="Times New Roman" w:hAnsi="Times New Roman"/>
          <w:sz w:val="28"/>
          <w:szCs w:val="28"/>
          <w:lang w:val="ru-RU"/>
        </w:rPr>
        <w:t xml:space="preserve"> </w:t>
      </w:r>
      <w:r>
        <w:rPr>
          <w:rFonts w:ascii="Times New Roman" w:hAnsi="Times New Roman"/>
          <w:sz w:val="28"/>
          <w:szCs w:val="28"/>
        </w:rPr>
        <w:t>Footprint</w:t>
      </w:r>
      <w:r>
        <w:rPr>
          <w:rFonts w:ascii="Times New Roman" w:hAnsi="Times New Roman"/>
          <w:sz w:val="28"/>
          <w:szCs w:val="28"/>
          <w:lang w:val="ru-RU"/>
        </w:rPr>
        <w:t xml:space="preserve"> или Библиотека&gt;</w:t>
      </w:r>
      <w:r>
        <w:rPr>
          <w:rFonts w:ascii="Times New Roman" w:hAnsi="Times New Roman"/>
          <w:sz w:val="28"/>
          <w:szCs w:val="28"/>
        </w:rPr>
        <w:t>Manage</w:t>
      </w:r>
      <w:r>
        <w:rPr>
          <w:rFonts w:ascii="Times New Roman" w:hAnsi="Times New Roman"/>
          <w:sz w:val="28"/>
          <w:szCs w:val="28"/>
          <w:lang w:val="ru-RU"/>
        </w:rPr>
        <w:t xml:space="preserve"> </w:t>
      </w:r>
      <w:r>
        <w:rPr>
          <w:rFonts w:ascii="Times New Roman" w:hAnsi="Times New Roman"/>
          <w:sz w:val="28"/>
          <w:szCs w:val="28"/>
        </w:rPr>
        <w:t>packages</w:t>
      </w:r>
    </w:p>
    <w:p>
      <w:pPr>
        <w:jc w:val="center"/>
        <w:rPr>
          <w:lang w:val="ru-RU"/>
        </w:rPr>
      </w:pPr>
    </w:p>
    <w:p>
      <w:pPr>
        <w:jc w:val="center"/>
        <w:rPr>
          <w:ins w:id="247" w:author="Stealth" w:date="2023-10-30T13:15:28Z"/>
          <w:rStyle w:val="6"/>
        </w:rPr>
      </w:pPr>
      <w:r>
        <w:drawing>
          <wp:inline distT="0" distB="0" distL="114300" distR="114300">
            <wp:extent cx="1623060" cy="18440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1623060" cy="1844040"/>
                    </a:xfrm>
                    <a:prstGeom prst="rect">
                      <a:avLst/>
                    </a:prstGeom>
                    <a:noFill/>
                    <a:ln>
                      <a:noFill/>
                    </a:ln>
                  </pic:spPr>
                </pic:pic>
              </a:graphicData>
            </a:graphic>
          </wp:inline>
        </w:drawing>
      </w:r>
      <w:commentRangeEnd w:id="1"/>
      <w:r>
        <w:rPr>
          <w:rStyle w:val="6"/>
        </w:rPr>
        <w:commentReference w:id="1"/>
      </w:r>
    </w:p>
    <w:p>
      <w:pPr>
        <w:jc w:val="center"/>
        <w:rPr>
          <w:rStyle w:val="6"/>
          <w:rFonts w:hint="default" w:ascii="Times New Roman" w:hAnsi="Times New Roman" w:cs="Times New Roman"/>
          <w:sz w:val="24"/>
          <w:szCs w:val="24"/>
          <w:lang w:val="en-US"/>
          <w:rPrChange w:id="248" w:author="Stealth" w:date="2023-10-30T15:19:47Z">
            <w:rPr>
              <w:rStyle w:val="6"/>
              <w:rFonts w:hint="default"/>
              <w:lang w:val="en-US"/>
            </w:rPr>
          </w:rPrChange>
        </w:rPr>
      </w:pPr>
      <w:ins w:id="249" w:author="Stealth" w:date="2023-10-30T13:15:30Z">
        <w:r>
          <w:rPr>
            <w:rStyle w:val="6"/>
            <w:rFonts w:ascii="Times New Roman" w:hAnsi="Times New Roman" w:cs="Times New Roman"/>
            <w:sz w:val="24"/>
            <w:szCs w:val="24"/>
            <w:lang w:val="ru-RU"/>
            <w:rPrChange w:id="250" w:author="Stealth" w:date="2023-10-30T15:19:47Z">
              <w:rPr>
                <w:rStyle w:val="6"/>
                <w:lang w:val="ru-RU"/>
              </w:rPr>
            </w:rPrChange>
          </w:rPr>
          <w:t>Рис</w:t>
        </w:r>
      </w:ins>
      <w:ins w:id="252" w:author="Stealth" w:date="2023-10-30T13:15:32Z">
        <w:r>
          <w:rPr>
            <w:rStyle w:val="6"/>
            <w:rFonts w:hint="default" w:ascii="Times New Roman" w:hAnsi="Times New Roman" w:cs="Times New Roman"/>
            <w:sz w:val="24"/>
            <w:szCs w:val="24"/>
            <w:lang w:val="ru-RU"/>
            <w:rPrChange w:id="253" w:author="Stealth" w:date="2023-10-30T15:19:47Z">
              <w:rPr>
                <w:rStyle w:val="6"/>
                <w:rFonts w:hint="default"/>
                <w:lang w:val="ru-RU"/>
              </w:rPr>
            </w:rPrChange>
          </w:rPr>
          <w:t>.</w:t>
        </w:r>
      </w:ins>
      <w:ins w:id="255" w:author="Stealth" w:date="2023-10-30T13:15:33Z">
        <w:r>
          <w:rPr>
            <w:rStyle w:val="6"/>
            <w:rFonts w:hint="default" w:ascii="Times New Roman" w:hAnsi="Times New Roman" w:cs="Times New Roman"/>
            <w:sz w:val="24"/>
            <w:szCs w:val="24"/>
            <w:lang w:val="ru-RU"/>
            <w:rPrChange w:id="256" w:author="Stealth" w:date="2023-10-30T15:19:47Z">
              <w:rPr>
                <w:rStyle w:val="6"/>
                <w:rFonts w:hint="default"/>
                <w:lang w:val="ru-RU"/>
              </w:rPr>
            </w:rPrChange>
          </w:rPr>
          <w:t>3-</w:t>
        </w:r>
      </w:ins>
      <w:ins w:id="258" w:author="Stealth" w:date="2023-10-30T13:15:43Z">
        <w:r>
          <w:rPr>
            <w:rStyle w:val="6"/>
            <w:rFonts w:hint="default" w:ascii="Times New Roman" w:hAnsi="Times New Roman" w:cs="Times New Roman"/>
            <w:sz w:val="24"/>
            <w:szCs w:val="24"/>
            <w:lang w:val="ru-RU"/>
            <w:rPrChange w:id="259" w:author="Stealth" w:date="2023-10-30T15:19:47Z">
              <w:rPr>
                <w:rStyle w:val="6"/>
                <w:rFonts w:hint="default"/>
                <w:lang w:val="ru-RU"/>
              </w:rPr>
            </w:rPrChange>
          </w:rPr>
          <w:t>Со</w:t>
        </w:r>
      </w:ins>
      <w:ins w:id="261" w:author="Stealth" w:date="2023-10-30T13:15:44Z">
        <w:r>
          <w:rPr>
            <w:rStyle w:val="6"/>
            <w:rFonts w:hint="default" w:ascii="Times New Roman" w:hAnsi="Times New Roman" w:cs="Times New Roman"/>
            <w:sz w:val="24"/>
            <w:szCs w:val="24"/>
            <w:lang w:val="ru-RU"/>
            <w:rPrChange w:id="262" w:author="Stealth" w:date="2023-10-30T15:19:47Z">
              <w:rPr>
                <w:rStyle w:val="6"/>
                <w:rFonts w:hint="default"/>
                <w:lang w:val="ru-RU"/>
              </w:rPr>
            </w:rPrChange>
          </w:rPr>
          <w:t>здан</w:t>
        </w:r>
      </w:ins>
      <w:ins w:id="264" w:author="Stealth" w:date="2023-10-30T13:15:45Z">
        <w:r>
          <w:rPr>
            <w:rStyle w:val="6"/>
            <w:rFonts w:hint="default" w:ascii="Times New Roman" w:hAnsi="Times New Roman" w:cs="Times New Roman"/>
            <w:sz w:val="24"/>
            <w:szCs w:val="24"/>
            <w:lang w:val="ru-RU"/>
            <w:rPrChange w:id="265" w:author="Stealth" w:date="2023-10-30T15:19:47Z">
              <w:rPr>
                <w:rStyle w:val="6"/>
                <w:rFonts w:hint="default"/>
                <w:lang w:val="ru-RU"/>
              </w:rPr>
            </w:rPrChange>
          </w:rPr>
          <w:t xml:space="preserve">ие </w:t>
        </w:r>
      </w:ins>
      <w:ins w:id="267" w:author="Stealth" w:date="2023-10-30T13:15:46Z">
        <w:r>
          <w:rPr>
            <w:rStyle w:val="6"/>
            <w:rFonts w:hint="default" w:ascii="Times New Roman" w:hAnsi="Times New Roman" w:cs="Times New Roman"/>
            <w:sz w:val="24"/>
            <w:szCs w:val="24"/>
            <w:lang w:val="en-US"/>
            <w:rPrChange w:id="268" w:author="Stealth" w:date="2023-10-30T15:19:47Z">
              <w:rPr>
                <w:rStyle w:val="6"/>
                <w:rFonts w:hint="default"/>
                <w:lang w:val="en-US"/>
              </w:rPr>
            </w:rPrChange>
          </w:rPr>
          <w:t>fo</w:t>
        </w:r>
      </w:ins>
      <w:ins w:id="270" w:author="Stealth" w:date="2023-10-30T13:15:47Z">
        <w:r>
          <w:rPr>
            <w:rStyle w:val="6"/>
            <w:rFonts w:hint="default" w:ascii="Times New Roman" w:hAnsi="Times New Roman" w:cs="Times New Roman"/>
            <w:sz w:val="24"/>
            <w:szCs w:val="24"/>
            <w:lang w:val="en-US"/>
            <w:rPrChange w:id="271" w:author="Stealth" w:date="2023-10-30T15:19:47Z">
              <w:rPr>
                <w:rStyle w:val="6"/>
                <w:rFonts w:hint="default"/>
                <w:lang w:val="en-US"/>
              </w:rPr>
            </w:rPrChange>
          </w:rPr>
          <w:t>ot</w:t>
        </w:r>
      </w:ins>
      <w:ins w:id="273" w:author="Stealth" w:date="2023-10-30T13:15:50Z">
        <w:r>
          <w:rPr>
            <w:rStyle w:val="6"/>
            <w:rFonts w:hint="default" w:ascii="Times New Roman" w:hAnsi="Times New Roman" w:cs="Times New Roman"/>
            <w:sz w:val="24"/>
            <w:szCs w:val="24"/>
            <w:lang w:val="en-US"/>
            <w:rPrChange w:id="274" w:author="Stealth" w:date="2023-10-30T15:19:47Z">
              <w:rPr>
                <w:rStyle w:val="6"/>
                <w:rFonts w:hint="default"/>
                <w:lang w:val="en-US"/>
              </w:rPr>
            </w:rPrChange>
          </w:rPr>
          <w:t>p</w:t>
        </w:r>
      </w:ins>
      <w:ins w:id="276" w:author="Stealth" w:date="2023-10-30T13:15:51Z">
        <w:r>
          <w:rPr>
            <w:rStyle w:val="6"/>
            <w:rFonts w:hint="default" w:ascii="Times New Roman" w:hAnsi="Times New Roman" w:cs="Times New Roman"/>
            <w:sz w:val="24"/>
            <w:szCs w:val="24"/>
            <w:lang w:val="en-US"/>
            <w:rPrChange w:id="277" w:author="Stealth" w:date="2023-10-30T15:19:47Z">
              <w:rPr>
                <w:rStyle w:val="6"/>
                <w:rFonts w:hint="default"/>
                <w:lang w:val="en-US"/>
              </w:rPr>
            </w:rPrChange>
          </w:rPr>
          <w:t>rint</w:t>
        </w:r>
      </w:ins>
    </w:p>
    <w:p>
      <w:pPr>
        <w:jc w:val="both"/>
        <w:rPr>
          <w:rFonts w:ascii="Times New Roman" w:hAnsi="Times New Roman" w:cs="Times New Roman"/>
          <w:sz w:val="24"/>
          <w:szCs w:val="24"/>
          <w:rPrChange w:id="279" w:author="Stealth" w:date="2023-10-30T15:19:47Z">
            <w:rPr/>
          </w:rPrChange>
        </w:rPr>
      </w:pPr>
    </w:p>
    <w:p>
      <w:pPr>
        <w:jc w:val="both"/>
        <w:rPr>
          <w:rFonts w:ascii="Times New Roman" w:hAnsi="Times New Roman"/>
          <w:sz w:val="28"/>
          <w:szCs w:val="28"/>
          <w:lang w:val="ru-RU"/>
        </w:rPr>
      </w:pPr>
      <w:r>
        <w:rPr>
          <w:rFonts w:ascii="Times New Roman" w:hAnsi="Times New Roman"/>
          <w:sz w:val="28"/>
          <w:szCs w:val="28"/>
          <w:lang w:val="ru-RU"/>
        </w:rPr>
        <w:t>Откроется диалоговое окно со списком всех посадочных мест библиотеки</w:t>
      </w:r>
      <w:del w:id="280" w:author="Stealth" w:date="2023-10-30T13:14:55Z">
        <w:r>
          <w:rPr>
            <w:rFonts w:ascii="Times New Roman" w:hAnsi="Times New Roman"/>
            <w:sz w:val="28"/>
            <w:szCs w:val="28"/>
            <w:lang w:val="ru-RU"/>
          </w:rPr>
          <w:delText>. Сей</w:delText>
        </w:r>
      </w:del>
      <w:del w:id="281" w:author="Stealth" w:date="2023-10-30T13:14:54Z">
        <w:r>
          <w:rPr>
            <w:rFonts w:ascii="Times New Roman" w:hAnsi="Times New Roman"/>
            <w:sz w:val="28"/>
            <w:szCs w:val="28"/>
            <w:lang w:val="ru-RU"/>
          </w:rPr>
          <w:delText>час оно,</w:delText>
        </w:r>
      </w:del>
      <w:del w:id="282" w:author="Stealth" w:date="2023-10-30T13:14:53Z">
        <w:r>
          <w:rPr>
            <w:rFonts w:ascii="Times New Roman" w:hAnsi="Times New Roman"/>
            <w:sz w:val="28"/>
            <w:szCs w:val="28"/>
            <w:lang w:val="ru-RU"/>
          </w:rPr>
          <w:delText xml:space="preserve"> </w:delText>
        </w:r>
      </w:del>
      <w:del w:id="283" w:author="Stealth" w:date="2023-10-30T13:14:49Z">
        <w:r>
          <w:rPr>
            <w:rFonts w:ascii="Times New Roman" w:hAnsi="Times New Roman"/>
            <w:sz w:val="28"/>
            <w:szCs w:val="28"/>
            <w:lang w:val="ru-RU"/>
          </w:rPr>
          <w:delText>ес</w:delText>
        </w:r>
      </w:del>
      <w:del w:id="284" w:author="Stealth" w:date="2023-10-30T13:14:48Z">
        <w:r>
          <w:rPr>
            <w:rFonts w:ascii="Times New Roman" w:hAnsi="Times New Roman"/>
            <w:sz w:val="28"/>
            <w:szCs w:val="28"/>
            <w:lang w:val="ru-RU"/>
          </w:rPr>
          <w:delText>тественно,</w:delText>
        </w:r>
      </w:del>
      <w:del w:id="285" w:author="Stealth" w:date="2023-10-30T13:14:51Z">
        <w:r>
          <w:rPr>
            <w:rFonts w:ascii="Times New Roman" w:hAnsi="Times New Roman"/>
            <w:sz w:val="28"/>
            <w:szCs w:val="28"/>
            <w:lang w:val="ru-RU"/>
          </w:rPr>
          <w:delText xml:space="preserve"> пустое</w:delText>
        </w:r>
      </w:del>
      <w:r>
        <w:rPr>
          <w:rFonts w:ascii="Times New Roman" w:hAnsi="Times New Roman"/>
          <w:sz w:val="28"/>
          <w:szCs w:val="28"/>
          <w:lang w:val="ru-RU"/>
        </w:rPr>
        <w:t>. Вв</w:t>
      </w:r>
      <w:ins w:id="286" w:author="Stealth" w:date="2023-10-30T13:15:02Z">
        <w:r>
          <w:rPr>
            <w:rFonts w:ascii="Times New Roman" w:hAnsi="Times New Roman"/>
            <w:sz w:val="28"/>
            <w:szCs w:val="28"/>
            <w:lang w:val="ru-RU"/>
          </w:rPr>
          <w:t>ест</w:t>
        </w:r>
      </w:ins>
      <w:ins w:id="287" w:author="Stealth" w:date="2023-10-30T13:15:03Z">
        <w:r>
          <w:rPr>
            <w:rFonts w:ascii="Times New Roman" w:hAnsi="Times New Roman"/>
            <w:sz w:val="28"/>
            <w:szCs w:val="28"/>
            <w:lang w:val="ru-RU"/>
          </w:rPr>
          <w:t>и</w:t>
        </w:r>
      </w:ins>
      <w:del w:id="288" w:author="Stealth" w:date="2023-10-30T13:15:02Z">
        <w:r>
          <w:rPr>
            <w:rFonts w:ascii="Times New Roman" w:hAnsi="Times New Roman"/>
            <w:sz w:val="28"/>
            <w:szCs w:val="28"/>
            <w:lang w:val="ru-RU"/>
          </w:rPr>
          <w:delText>о</w:delText>
        </w:r>
      </w:del>
      <w:del w:id="289" w:author="Stealth" w:date="2023-10-30T13:15:01Z">
        <w:r>
          <w:rPr>
            <w:rFonts w:ascii="Times New Roman" w:hAnsi="Times New Roman"/>
            <w:sz w:val="28"/>
            <w:szCs w:val="28"/>
            <w:lang w:val="ru-RU"/>
          </w:rPr>
          <w:delText>дим</w:delText>
        </w:r>
      </w:del>
      <w:r>
        <w:rPr>
          <w:rFonts w:ascii="Times New Roman" w:hAnsi="Times New Roman"/>
          <w:sz w:val="28"/>
          <w:szCs w:val="28"/>
          <w:lang w:val="ru-RU"/>
        </w:rPr>
        <w:t xml:space="preserve"> название нового посадочного места и наж</w:t>
      </w:r>
      <w:ins w:id="290" w:author="Stealth" w:date="2023-10-30T13:15:09Z">
        <w:r>
          <w:rPr>
            <w:rFonts w:ascii="Times New Roman" w:hAnsi="Times New Roman"/>
            <w:sz w:val="28"/>
            <w:szCs w:val="28"/>
            <w:lang w:val="ru-RU"/>
          </w:rPr>
          <w:t>ать</w:t>
        </w:r>
      </w:ins>
      <w:del w:id="291" w:author="Stealth" w:date="2023-10-30T13:15:08Z">
        <w:r>
          <w:rPr>
            <w:rFonts w:ascii="Times New Roman" w:hAnsi="Times New Roman"/>
            <w:sz w:val="28"/>
            <w:szCs w:val="28"/>
            <w:lang w:val="ru-RU"/>
          </w:rPr>
          <w:delText>и</w:delText>
        </w:r>
      </w:del>
      <w:del w:id="292" w:author="Stealth" w:date="2023-10-30T13:15:07Z">
        <w:r>
          <w:rPr>
            <w:rFonts w:ascii="Times New Roman" w:hAnsi="Times New Roman"/>
            <w:sz w:val="28"/>
            <w:szCs w:val="28"/>
            <w:lang w:val="ru-RU"/>
          </w:rPr>
          <w:delText>ма</w:delText>
        </w:r>
      </w:del>
      <w:del w:id="293" w:author="Stealth" w:date="2023-10-30T13:15:06Z">
        <w:r>
          <w:rPr>
            <w:rFonts w:ascii="Times New Roman" w:hAnsi="Times New Roman"/>
            <w:sz w:val="28"/>
            <w:szCs w:val="28"/>
            <w:lang w:val="ru-RU"/>
          </w:rPr>
          <w:delText>ем</w:delText>
        </w:r>
      </w:del>
      <w:r>
        <w:rPr>
          <w:rFonts w:ascii="Times New Roman" w:hAnsi="Times New Roman"/>
          <w:sz w:val="28"/>
          <w:szCs w:val="28"/>
          <w:lang w:val="ru-RU"/>
        </w:rPr>
        <w:t xml:space="preserve"> Ок. Зачастую футпринт называется типом реализуемого корпуса. Например, 1206.</w:t>
      </w:r>
    </w:p>
    <w:p>
      <w:pPr>
        <w:jc w:val="both"/>
        <w:rPr>
          <w:rFonts w:ascii="Times New Roman" w:hAnsi="Times New Roman" w:cs="Times New Roman"/>
          <w:sz w:val="28"/>
          <w:szCs w:val="28"/>
          <w:lang w:val="ru-RU"/>
        </w:rPr>
      </w:pPr>
      <w:ins w:id="294" w:author="Stealth" w:date="2023-10-30T13:46:20Z">
        <w:r>
          <w:rPr>
            <w:rFonts w:ascii="Times New Roman" w:hAnsi="Times New Roman" w:eastAsia="Helvetica" w:cs="Times New Roman"/>
            <w:color w:val="333333"/>
            <w:sz w:val="28"/>
            <w:szCs w:val="28"/>
            <w:shd w:val="clear" w:color="auto" w:fill="FFFFFF"/>
            <w:lang w:val="ru-RU"/>
          </w:rPr>
          <w:t>П</w:t>
        </w:r>
      </w:ins>
      <w:ins w:id="295" w:author="Stealth" w:date="2023-10-30T13:46:21Z">
        <w:r>
          <w:rPr>
            <w:rFonts w:ascii="Times New Roman" w:hAnsi="Times New Roman" w:eastAsia="Helvetica" w:cs="Times New Roman"/>
            <w:color w:val="333333"/>
            <w:sz w:val="28"/>
            <w:szCs w:val="28"/>
            <w:shd w:val="clear" w:color="auto" w:fill="FFFFFF"/>
            <w:lang w:val="ru-RU"/>
          </w:rPr>
          <w:t>осле</w:t>
        </w:r>
      </w:ins>
      <w:ins w:id="296" w:author="Stealth" w:date="2023-10-30T13:46:21Z">
        <w:r>
          <w:rPr>
            <w:rFonts w:hint="default" w:ascii="Times New Roman" w:hAnsi="Times New Roman" w:eastAsia="Helvetica" w:cs="Times New Roman"/>
            <w:color w:val="333333"/>
            <w:sz w:val="28"/>
            <w:szCs w:val="28"/>
            <w:shd w:val="clear" w:color="auto" w:fill="FFFFFF"/>
            <w:lang w:val="ru-RU"/>
          </w:rPr>
          <w:t xml:space="preserve"> </w:t>
        </w:r>
      </w:ins>
      <w:ins w:id="297" w:author="Stealth" w:date="2023-10-30T13:46:22Z">
        <w:r>
          <w:rPr>
            <w:rFonts w:hint="default" w:ascii="Times New Roman" w:hAnsi="Times New Roman" w:eastAsia="Helvetica" w:cs="Times New Roman"/>
            <w:color w:val="333333"/>
            <w:sz w:val="28"/>
            <w:szCs w:val="28"/>
            <w:shd w:val="clear" w:color="auto" w:fill="FFFFFF"/>
            <w:lang w:val="ru-RU"/>
          </w:rPr>
          <w:t>открыт</w:t>
        </w:r>
      </w:ins>
      <w:ins w:id="298" w:author="Stealth" w:date="2023-10-30T13:46:23Z">
        <w:r>
          <w:rPr>
            <w:rFonts w:hint="default" w:ascii="Times New Roman" w:hAnsi="Times New Roman" w:eastAsia="Helvetica" w:cs="Times New Roman"/>
            <w:color w:val="333333"/>
            <w:sz w:val="28"/>
            <w:szCs w:val="28"/>
            <w:shd w:val="clear" w:color="auto" w:fill="FFFFFF"/>
            <w:lang w:val="ru-RU"/>
          </w:rPr>
          <w:t xml:space="preserve">ия </w:t>
        </w:r>
      </w:ins>
      <w:ins w:id="299" w:author="Stealth" w:date="2023-10-30T13:46:24Z">
        <w:r>
          <w:rPr>
            <w:rFonts w:hint="default" w:ascii="Times New Roman" w:hAnsi="Times New Roman" w:eastAsia="Helvetica" w:cs="Times New Roman"/>
            <w:color w:val="333333"/>
            <w:sz w:val="28"/>
            <w:szCs w:val="28"/>
            <w:shd w:val="clear" w:color="auto" w:fill="FFFFFF"/>
            <w:lang w:val="ru-RU"/>
          </w:rPr>
          <w:t>редакт</w:t>
        </w:r>
      </w:ins>
      <w:ins w:id="300" w:author="Stealth" w:date="2023-10-30T13:46:25Z">
        <w:r>
          <w:rPr>
            <w:rFonts w:hint="default" w:ascii="Times New Roman" w:hAnsi="Times New Roman" w:eastAsia="Helvetica" w:cs="Times New Roman"/>
            <w:color w:val="333333"/>
            <w:sz w:val="28"/>
            <w:szCs w:val="28"/>
            <w:shd w:val="clear" w:color="auto" w:fill="FFFFFF"/>
            <w:lang w:val="ru-RU"/>
          </w:rPr>
          <w:t xml:space="preserve">ора </w:t>
        </w:r>
      </w:ins>
      <w:ins w:id="301" w:author="Stealth" w:date="2023-10-30T13:46:26Z">
        <w:r>
          <w:rPr>
            <w:rFonts w:hint="default" w:ascii="Times New Roman" w:hAnsi="Times New Roman" w:eastAsia="Helvetica" w:cs="Times New Roman"/>
            <w:color w:val="333333"/>
            <w:sz w:val="28"/>
            <w:szCs w:val="28"/>
            <w:shd w:val="clear" w:color="auto" w:fill="FFFFFF"/>
            <w:lang w:val="ru-RU"/>
          </w:rPr>
          <w:t>поса</w:t>
        </w:r>
      </w:ins>
      <w:ins w:id="302" w:author="Stealth" w:date="2023-10-30T13:46:28Z">
        <w:r>
          <w:rPr>
            <w:rFonts w:hint="default" w:ascii="Times New Roman" w:hAnsi="Times New Roman" w:eastAsia="Helvetica" w:cs="Times New Roman"/>
            <w:color w:val="333333"/>
            <w:sz w:val="28"/>
            <w:szCs w:val="28"/>
            <w:shd w:val="clear" w:color="auto" w:fill="FFFFFF"/>
            <w:lang w:val="ru-RU"/>
          </w:rPr>
          <w:t>дочн</w:t>
        </w:r>
      </w:ins>
      <w:ins w:id="303" w:author="Stealth" w:date="2023-10-30T13:46:29Z">
        <w:r>
          <w:rPr>
            <w:rFonts w:hint="default" w:ascii="Times New Roman" w:hAnsi="Times New Roman" w:eastAsia="Helvetica" w:cs="Times New Roman"/>
            <w:color w:val="333333"/>
            <w:sz w:val="28"/>
            <w:szCs w:val="28"/>
            <w:shd w:val="clear" w:color="auto" w:fill="FFFFFF"/>
            <w:lang w:val="ru-RU"/>
          </w:rPr>
          <w:t xml:space="preserve">ых </w:t>
        </w:r>
      </w:ins>
      <w:ins w:id="304" w:author="Stealth" w:date="2023-10-30T13:46:30Z">
        <w:r>
          <w:rPr>
            <w:rFonts w:hint="default" w:ascii="Times New Roman" w:hAnsi="Times New Roman" w:eastAsia="Helvetica" w:cs="Times New Roman"/>
            <w:color w:val="333333"/>
            <w:sz w:val="28"/>
            <w:szCs w:val="28"/>
            <w:shd w:val="clear" w:color="auto" w:fill="FFFFFF"/>
            <w:lang w:val="ru-RU"/>
          </w:rPr>
          <w:t xml:space="preserve">мест </w:t>
        </w:r>
      </w:ins>
      <w:ins w:id="305" w:author="Stealth" w:date="2023-10-30T13:46:36Z">
        <w:r>
          <w:rPr>
            <w:rFonts w:hint="default" w:ascii="Times New Roman" w:hAnsi="Times New Roman" w:eastAsia="Helvetica" w:cs="Times New Roman"/>
            <w:color w:val="333333"/>
            <w:sz w:val="28"/>
            <w:szCs w:val="28"/>
            <w:shd w:val="clear" w:color="auto" w:fill="FFFFFF"/>
            <w:lang w:val="ru-RU"/>
          </w:rPr>
          <w:t>на</w:t>
        </w:r>
      </w:ins>
      <w:ins w:id="306" w:author="Stealth" w:date="2023-10-30T13:46:37Z">
        <w:r>
          <w:rPr>
            <w:rFonts w:hint="default" w:ascii="Times New Roman" w:hAnsi="Times New Roman" w:eastAsia="Helvetica" w:cs="Times New Roman"/>
            <w:color w:val="333333"/>
            <w:sz w:val="28"/>
            <w:szCs w:val="28"/>
            <w:shd w:val="clear" w:color="auto" w:fill="FFFFFF"/>
            <w:lang w:val="ru-RU"/>
          </w:rPr>
          <w:t>строи</w:t>
        </w:r>
      </w:ins>
      <w:ins w:id="307" w:author="Stealth" w:date="2023-10-30T13:46:38Z">
        <w:r>
          <w:rPr>
            <w:rFonts w:hint="default" w:ascii="Times New Roman" w:hAnsi="Times New Roman" w:eastAsia="Helvetica" w:cs="Times New Roman"/>
            <w:color w:val="333333"/>
            <w:sz w:val="28"/>
            <w:szCs w:val="28"/>
            <w:shd w:val="clear" w:color="auto" w:fill="FFFFFF"/>
            <w:lang w:val="ru-RU"/>
          </w:rPr>
          <w:t xml:space="preserve">ть </w:t>
        </w:r>
      </w:ins>
      <w:ins w:id="308" w:author="Stealth" w:date="2023-10-30T13:46:39Z">
        <w:r>
          <w:rPr>
            <w:rFonts w:hint="default" w:ascii="Times New Roman" w:hAnsi="Times New Roman" w:eastAsia="Helvetica" w:cs="Times New Roman"/>
            <w:color w:val="333333"/>
            <w:sz w:val="28"/>
            <w:szCs w:val="28"/>
            <w:shd w:val="clear" w:color="auto" w:fill="FFFFFF"/>
            <w:lang w:val="ru-RU"/>
          </w:rPr>
          <w:t>сетк</w:t>
        </w:r>
      </w:ins>
      <w:ins w:id="309" w:author="Stealth" w:date="2023-10-30T13:46:40Z">
        <w:r>
          <w:rPr>
            <w:rFonts w:hint="default" w:ascii="Times New Roman" w:hAnsi="Times New Roman" w:eastAsia="Helvetica" w:cs="Times New Roman"/>
            <w:color w:val="333333"/>
            <w:sz w:val="28"/>
            <w:szCs w:val="28"/>
            <w:shd w:val="clear" w:color="auto" w:fill="FFFFFF"/>
            <w:lang w:val="ru-RU"/>
          </w:rPr>
          <w:t>у.</w:t>
        </w:r>
      </w:ins>
      <w:del w:id="310" w:author="Stealth" w:date="2023-10-30T13:46:44Z">
        <w:r>
          <w:rPr>
            <w:rFonts w:ascii="Times New Roman" w:hAnsi="Times New Roman" w:eastAsia="Helvetica" w:cs="Times New Roman"/>
            <w:color w:val="333333"/>
            <w:sz w:val="28"/>
            <w:szCs w:val="28"/>
            <w:shd w:val="clear" w:color="auto" w:fill="FFFFFF"/>
            <w:lang w:val="ru-RU"/>
          </w:rPr>
          <w:delText>Открылся редактор посадочных мест и для начала мы настроим его сетку.</w:delText>
        </w:r>
      </w:del>
      <w:r>
        <w:rPr>
          <w:rFonts w:ascii="Times New Roman" w:hAnsi="Times New Roman" w:eastAsia="Helvetica" w:cs="Times New Roman"/>
          <w:color w:val="333333"/>
          <w:sz w:val="28"/>
          <w:szCs w:val="28"/>
          <w:shd w:val="clear" w:color="auto" w:fill="FFFFFF"/>
          <w:lang w:val="ru-RU"/>
        </w:rPr>
        <w:t xml:space="preserve"> По умолчанию она задается в дюймах (</w:t>
      </w:r>
      <w:r>
        <w:rPr>
          <w:rFonts w:ascii="Times New Roman" w:hAnsi="Times New Roman" w:eastAsia="Helvetica" w:cs="Times New Roman"/>
          <w:color w:val="333333"/>
          <w:sz w:val="28"/>
          <w:szCs w:val="28"/>
          <w:shd w:val="clear" w:color="auto" w:fill="FFFFFF"/>
        </w:rPr>
        <w:t>inch</w:t>
      </w:r>
      <w:r>
        <w:rPr>
          <w:rFonts w:ascii="Times New Roman" w:hAnsi="Times New Roman" w:eastAsia="Helvetica" w:cs="Times New Roman"/>
          <w:color w:val="333333"/>
          <w:sz w:val="28"/>
          <w:szCs w:val="28"/>
          <w:shd w:val="clear" w:color="auto" w:fill="FFFFFF"/>
          <w:lang w:val="ru-RU"/>
        </w:rPr>
        <w:t>),</w:t>
      </w:r>
      <w:del w:id="311" w:author="Stealth" w:date="2023-10-30T13:49:14Z">
        <w:r>
          <w:rPr>
            <w:rFonts w:ascii="Times New Roman" w:hAnsi="Times New Roman" w:eastAsia="Helvetica" w:cs="Times New Roman"/>
            <w:color w:val="333333"/>
            <w:sz w:val="28"/>
            <w:szCs w:val="28"/>
            <w:shd w:val="clear" w:color="auto" w:fill="FFFFFF"/>
            <w:lang w:val="ru-RU"/>
          </w:rPr>
          <w:delText xml:space="preserve"> </w:delText>
        </w:r>
      </w:del>
      <w:del w:id="312" w:author="Stealth" w:date="2023-10-30T13:49:13Z">
        <w:r>
          <w:rPr>
            <w:rFonts w:ascii="Times New Roman" w:hAnsi="Times New Roman" w:eastAsia="Helvetica" w:cs="Times New Roman"/>
            <w:color w:val="333333"/>
            <w:sz w:val="28"/>
            <w:szCs w:val="28"/>
            <w:shd w:val="clear" w:color="auto" w:fill="FFFFFF"/>
            <w:lang w:val="ru-RU"/>
          </w:rPr>
          <w:delText>нам</w:delText>
        </w:r>
      </w:del>
      <w:r>
        <w:rPr>
          <w:rFonts w:ascii="Times New Roman" w:hAnsi="Times New Roman" w:eastAsia="Helvetica" w:cs="Times New Roman"/>
          <w:color w:val="333333"/>
          <w:sz w:val="28"/>
          <w:szCs w:val="28"/>
          <w:shd w:val="clear" w:color="auto" w:fill="FFFFFF"/>
          <w:lang w:val="ru-RU"/>
        </w:rPr>
        <w:t xml:space="preserve"> нужн</w:t>
      </w:r>
      <w:ins w:id="313" w:author="Stealth" w:date="2023-10-30T13:49:18Z">
        <w:r>
          <w:rPr>
            <w:rFonts w:ascii="Times New Roman" w:hAnsi="Times New Roman" w:eastAsia="Helvetica" w:cs="Times New Roman"/>
            <w:color w:val="333333"/>
            <w:sz w:val="28"/>
            <w:szCs w:val="28"/>
            <w:shd w:val="clear" w:color="auto" w:fill="FFFFFF"/>
            <w:lang w:val="ru-RU"/>
          </w:rPr>
          <w:t>о</w:t>
        </w:r>
      </w:ins>
      <w:del w:id="314" w:author="Stealth" w:date="2023-10-30T13:49:16Z">
        <w:r>
          <w:rPr>
            <w:rFonts w:ascii="Times New Roman" w:hAnsi="Times New Roman" w:eastAsia="Helvetica" w:cs="Times New Roman"/>
            <w:color w:val="333333"/>
            <w:sz w:val="28"/>
            <w:szCs w:val="28"/>
            <w:shd w:val="clear" w:color="auto" w:fill="FFFFFF"/>
            <w:lang w:val="ru-RU"/>
          </w:rPr>
          <w:delText>ы</w:delText>
        </w:r>
      </w:del>
      <w:r>
        <w:rPr>
          <w:rFonts w:ascii="Times New Roman" w:hAnsi="Times New Roman" w:eastAsia="Helvetica" w:cs="Times New Roman"/>
          <w:color w:val="333333"/>
          <w:sz w:val="28"/>
          <w:szCs w:val="28"/>
          <w:shd w:val="clear" w:color="auto" w:fill="FFFFFF"/>
          <w:lang w:val="ru-RU"/>
        </w:rPr>
        <w:t xml:space="preserve"> </w:t>
      </w:r>
      <w:ins w:id="315" w:author="Stealth" w:date="2023-10-30T13:49:23Z">
        <w:r>
          <w:rPr>
            <w:rFonts w:ascii="Times New Roman" w:hAnsi="Times New Roman" w:eastAsia="Helvetica" w:cs="Times New Roman"/>
            <w:color w:val="333333"/>
            <w:sz w:val="28"/>
            <w:szCs w:val="28"/>
            <w:shd w:val="clear" w:color="auto" w:fill="FFFFFF"/>
            <w:lang w:val="ru-RU"/>
          </w:rPr>
          <w:t>выста</w:t>
        </w:r>
      </w:ins>
      <w:ins w:id="316" w:author="Stealth" w:date="2023-10-30T13:49:24Z">
        <w:r>
          <w:rPr>
            <w:rFonts w:ascii="Times New Roman" w:hAnsi="Times New Roman" w:eastAsia="Helvetica" w:cs="Times New Roman"/>
            <w:color w:val="333333"/>
            <w:sz w:val="28"/>
            <w:szCs w:val="28"/>
            <w:shd w:val="clear" w:color="auto" w:fill="FFFFFF"/>
            <w:lang w:val="ru-RU"/>
          </w:rPr>
          <w:t>вить</w:t>
        </w:r>
      </w:ins>
      <w:ins w:id="317" w:author="Stealth" w:date="2023-10-30T13:49:24Z">
        <w:r>
          <w:rPr>
            <w:rFonts w:hint="default" w:ascii="Times New Roman" w:hAnsi="Times New Roman" w:eastAsia="Helvetica" w:cs="Times New Roman"/>
            <w:color w:val="333333"/>
            <w:sz w:val="28"/>
            <w:szCs w:val="28"/>
            <w:shd w:val="clear" w:color="auto" w:fill="FFFFFF"/>
            <w:lang w:val="ru-RU"/>
          </w:rPr>
          <w:t xml:space="preserve"> </w:t>
        </w:r>
      </w:ins>
      <w:r>
        <w:rPr>
          <w:rFonts w:ascii="Times New Roman" w:hAnsi="Times New Roman" w:eastAsia="Helvetica" w:cs="Times New Roman"/>
          <w:color w:val="333333"/>
          <w:sz w:val="28"/>
          <w:szCs w:val="28"/>
          <w:shd w:val="clear" w:color="auto" w:fill="FFFFFF"/>
          <w:lang w:val="ru-RU"/>
        </w:rPr>
        <w:t>миллиметры. В верхнем углу клик</w:t>
      </w:r>
      <w:ins w:id="318" w:author="Stealth" w:date="2023-10-30T13:49:30Z">
        <w:r>
          <w:rPr>
            <w:rFonts w:ascii="Times New Roman" w:hAnsi="Times New Roman" w:eastAsia="Helvetica" w:cs="Times New Roman"/>
            <w:color w:val="333333"/>
            <w:sz w:val="28"/>
            <w:szCs w:val="28"/>
            <w:shd w:val="clear" w:color="auto" w:fill="FFFFFF"/>
            <w:lang w:val="ru-RU"/>
          </w:rPr>
          <w:t>нуть</w:t>
        </w:r>
      </w:ins>
      <w:del w:id="319" w:author="Stealth" w:date="2023-10-30T13:49:30Z">
        <w:r>
          <w:rPr>
            <w:rFonts w:ascii="Times New Roman" w:hAnsi="Times New Roman" w:eastAsia="Helvetica" w:cs="Times New Roman"/>
            <w:color w:val="333333"/>
            <w:sz w:val="28"/>
            <w:szCs w:val="28"/>
            <w:shd w:val="clear" w:color="auto" w:fill="FFFFFF"/>
            <w:lang w:val="ru-RU"/>
          </w:rPr>
          <w:delText>а</w:delText>
        </w:r>
      </w:del>
      <w:del w:id="320" w:author="Stealth" w:date="2023-10-30T13:49:29Z">
        <w:r>
          <w:rPr>
            <w:rFonts w:ascii="Times New Roman" w:hAnsi="Times New Roman" w:eastAsia="Helvetica" w:cs="Times New Roman"/>
            <w:color w:val="333333"/>
            <w:sz w:val="28"/>
            <w:szCs w:val="28"/>
            <w:shd w:val="clear" w:color="auto" w:fill="FFFFFF"/>
            <w:lang w:val="ru-RU"/>
          </w:rPr>
          <w:delText>ем</w:delText>
        </w:r>
      </w:del>
      <w:r>
        <w:rPr>
          <w:rFonts w:ascii="Times New Roman" w:hAnsi="Times New Roman" w:eastAsia="Helvetica" w:cs="Times New Roman"/>
          <w:color w:val="333333"/>
          <w:sz w:val="28"/>
          <w:szCs w:val="28"/>
          <w:shd w:val="clear" w:color="auto" w:fill="FFFFFF"/>
          <w:lang w:val="ru-RU"/>
        </w:rPr>
        <w:t xml:space="preserve"> на сетку или </w:t>
      </w:r>
      <w:r>
        <w:rPr>
          <w:rFonts w:ascii="Times New Roman" w:hAnsi="Times New Roman" w:eastAsia="Helvetica"/>
          <w:color w:val="333333"/>
          <w:sz w:val="28"/>
          <w:szCs w:val="28"/>
          <w:shd w:val="clear" w:color="auto" w:fill="FFFFFF"/>
          <w:lang w:val="ru-RU"/>
        </w:rPr>
        <w:t>View &gt; Grid</w:t>
      </w:r>
      <w:r>
        <w:rPr>
          <w:rFonts w:ascii="Times New Roman" w:hAnsi="Times New Roman" w:eastAsia="Helvetica" w:cs="Times New Roman"/>
          <w:color w:val="333333"/>
          <w:sz w:val="28"/>
          <w:szCs w:val="28"/>
          <w:shd w:val="clear" w:color="auto" w:fill="FFFFFF"/>
          <w:lang w:val="ru-RU"/>
        </w:rPr>
        <w:t>, откроется диалоговое окно настройки сетки.</w:t>
      </w:r>
      <w:r>
        <w:rPr>
          <w:rFonts w:ascii="Times New Roman" w:hAnsi="Times New Roman" w:eastAsia="Helvetica" w:cs="Times New Roman"/>
          <w:color w:val="333333"/>
          <w:sz w:val="28"/>
          <w:szCs w:val="28"/>
          <w:shd w:val="clear" w:color="auto" w:fill="FFFFFF"/>
        </w:rPr>
        <w:t> </w:t>
      </w:r>
    </w:p>
    <w:p>
      <w:pPr>
        <w:jc w:val="center"/>
      </w:pPr>
      <w:r>
        <w:drawing>
          <wp:inline distT="0" distB="0" distL="114300" distR="114300">
            <wp:extent cx="2692400" cy="1582420"/>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2692400" cy="1582420"/>
                    </a:xfrm>
                    <a:prstGeom prst="rect">
                      <a:avLst/>
                    </a:prstGeom>
                    <a:noFill/>
                    <a:ln>
                      <a:noFill/>
                    </a:ln>
                  </pic:spPr>
                </pic:pic>
              </a:graphicData>
            </a:graphic>
          </wp:inline>
        </w:drawing>
      </w:r>
    </w:p>
    <w:p>
      <w:pPr>
        <w:jc w:val="center"/>
        <w:rPr>
          <w:rFonts w:ascii="Times New Roman" w:hAnsi="Times New Roman" w:cs="Times New Roman"/>
          <w:sz w:val="24"/>
          <w:szCs w:val="24"/>
          <w:rPrChange w:id="321" w:author="Stealth" w:date="2023-10-30T15:19:59Z">
            <w:rPr>
              <w:rFonts w:ascii="Times New Roman" w:hAnsi="Times New Roman" w:cs="Times New Roman"/>
              <w:sz w:val="28"/>
              <w:szCs w:val="28"/>
            </w:rPr>
          </w:rPrChange>
        </w:rPr>
      </w:pPr>
      <w:ins w:id="322" w:author="Stealth" w:date="2023-10-30T13:21:39Z">
        <w:r>
          <w:rPr>
            <w:rFonts w:ascii="Times New Roman" w:hAnsi="Times New Roman" w:cs="Times New Roman"/>
            <w:sz w:val="24"/>
            <w:szCs w:val="24"/>
            <w:lang w:val="ru-RU"/>
            <w:rPrChange w:id="323" w:author="Stealth" w:date="2023-10-30T15:19:59Z">
              <w:rPr>
                <w:lang w:val="ru-RU"/>
              </w:rPr>
            </w:rPrChange>
          </w:rPr>
          <w:t>Ри</w:t>
        </w:r>
      </w:ins>
      <w:ins w:id="325" w:author="Stealth" w:date="2023-10-30T13:21:40Z">
        <w:r>
          <w:rPr>
            <w:rFonts w:ascii="Times New Roman" w:hAnsi="Times New Roman" w:cs="Times New Roman"/>
            <w:sz w:val="24"/>
            <w:szCs w:val="24"/>
            <w:lang w:val="ru-RU"/>
            <w:rPrChange w:id="326" w:author="Stealth" w:date="2023-10-30T15:19:59Z">
              <w:rPr>
                <w:lang w:val="ru-RU"/>
              </w:rPr>
            </w:rPrChange>
          </w:rPr>
          <w:t>с</w:t>
        </w:r>
      </w:ins>
      <w:ins w:id="328" w:author="Stealth" w:date="2023-10-30T13:21:41Z">
        <w:r>
          <w:rPr>
            <w:rFonts w:hint="default" w:ascii="Times New Roman" w:hAnsi="Times New Roman" w:cs="Times New Roman"/>
            <w:sz w:val="24"/>
            <w:szCs w:val="24"/>
            <w:lang w:val="ru-RU"/>
            <w:rPrChange w:id="329" w:author="Stealth" w:date="2023-10-30T15:19:59Z">
              <w:rPr>
                <w:rFonts w:hint="default"/>
                <w:lang w:val="ru-RU"/>
              </w:rPr>
            </w:rPrChange>
          </w:rPr>
          <w:t>.</w:t>
        </w:r>
      </w:ins>
      <w:ins w:id="331" w:author="Stealth" w:date="2023-10-30T13:21:42Z">
        <w:r>
          <w:rPr>
            <w:rFonts w:hint="default" w:ascii="Times New Roman" w:hAnsi="Times New Roman" w:cs="Times New Roman"/>
            <w:sz w:val="24"/>
            <w:szCs w:val="24"/>
            <w:lang w:val="ru-RU"/>
            <w:rPrChange w:id="332" w:author="Stealth" w:date="2023-10-30T15:19:59Z">
              <w:rPr>
                <w:rFonts w:hint="default"/>
                <w:lang w:val="ru-RU"/>
              </w:rPr>
            </w:rPrChange>
          </w:rPr>
          <w:t>4-</w:t>
        </w:r>
      </w:ins>
      <w:ins w:id="334" w:author="Stealth" w:date="2023-10-30T13:49:41Z">
        <w:r>
          <w:rPr>
            <w:rFonts w:hint="default" w:ascii="Times New Roman" w:hAnsi="Times New Roman" w:cs="Times New Roman"/>
            <w:sz w:val="24"/>
            <w:szCs w:val="24"/>
            <w:lang w:val="ru-RU"/>
            <w:rPrChange w:id="335" w:author="Stealth" w:date="2023-10-30T15:19:59Z">
              <w:rPr>
                <w:rFonts w:hint="default"/>
                <w:lang w:val="ru-RU"/>
              </w:rPr>
            </w:rPrChange>
          </w:rPr>
          <w:t>Р</w:t>
        </w:r>
      </w:ins>
      <w:ins w:id="337" w:author="Stealth" w:date="2023-10-30T13:49:42Z">
        <w:r>
          <w:rPr>
            <w:rFonts w:hint="default" w:ascii="Times New Roman" w:hAnsi="Times New Roman" w:cs="Times New Roman"/>
            <w:sz w:val="24"/>
            <w:szCs w:val="24"/>
            <w:lang w:val="ru-RU"/>
            <w:rPrChange w:id="338" w:author="Stealth" w:date="2023-10-30T15:19:59Z">
              <w:rPr>
                <w:rFonts w:hint="default"/>
                <w:lang w:val="ru-RU"/>
              </w:rPr>
            </w:rPrChange>
          </w:rPr>
          <w:t>асполо</w:t>
        </w:r>
      </w:ins>
      <w:ins w:id="340" w:author="Stealth" w:date="2023-10-30T13:49:43Z">
        <w:r>
          <w:rPr>
            <w:rFonts w:hint="default" w:ascii="Times New Roman" w:hAnsi="Times New Roman" w:cs="Times New Roman"/>
            <w:sz w:val="24"/>
            <w:szCs w:val="24"/>
            <w:lang w:val="ru-RU"/>
            <w:rPrChange w:id="341" w:author="Stealth" w:date="2023-10-30T15:19:59Z">
              <w:rPr>
                <w:rFonts w:hint="default"/>
                <w:lang w:val="ru-RU"/>
              </w:rPr>
            </w:rPrChange>
          </w:rPr>
          <w:t>жение</w:t>
        </w:r>
      </w:ins>
      <w:ins w:id="343" w:author="Stealth" w:date="2023-10-30T13:49:44Z">
        <w:r>
          <w:rPr>
            <w:rFonts w:hint="default" w:ascii="Times New Roman" w:hAnsi="Times New Roman" w:cs="Times New Roman"/>
            <w:sz w:val="24"/>
            <w:szCs w:val="24"/>
            <w:lang w:val="ru-RU"/>
            <w:rPrChange w:id="344" w:author="Stealth" w:date="2023-10-30T15:19:59Z">
              <w:rPr>
                <w:rFonts w:hint="default"/>
                <w:lang w:val="ru-RU"/>
              </w:rPr>
            </w:rPrChange>
          </w:rPr>
          <w:t xml:space="preserve"> </w:t>
        </w:r>
      </w:ins>
      <w:ins w:id="346" w:author="Stealth" w:date="2023-10-30T13:49:46Z">
        <w:r>
          <w:rPr>
            <w:rFonts w:hint="default" w:ascii="Times New Roman" w:hAnsi="Times New Roman" w:cs="Times New Roman"/>
            <w:sz w:val="24"/>
            <w:szCs w:val="24"/>
            <w:lang w:val="ru-RU"/>
            <w:rPrChange w:id="347" w:author="Stealth" w:date="2023-10-30T15:19:59Z">
              <w:rPr>
                <w:rFonts w:hint="default"/>
                <w:lang w:val="ru-RU"/>
              </w:rPr>
            </w:rPrChange>
          </w:rPr>
          <w:t>с</w:t>
        </w:r>
      </w:ins>
      <w:ins w:id="349" w:author="Stealth" w:date="2023-10-30T13:21:47Z">
        <w:r>
          <w:rPr>
            <w:rFonts w:hint="default" w:ascii="Times New Roman" w:hAnsi="Times New Roman" w:cs="Times New Roman"/>
            <w:sz w:val="24"/>
            <w:szCs w:val="24"/>
            <w:lang w:val="ru-RU"/>
            <w:rPrChange w:id="350" w:author="Stealth" w:date="2023-10-30T15:19:59Z">
              <w:rPr>
                <w:rFonts w:hint="default"/>
                <w:lang w:val="ru-RU"/>
              </w:rPr>
            </w:rPrChange>
          </w:rPr>
          <w:t>ет</w:t>
        </w:r>
      </w:ins>
      <w:ins w:id="352" w:author="Stealth" w:date="2023-10-30T13:21:48Z">
        <w:r>
          <w:rPr>
            <w:rFonts w:hint="default" w:ascii="Times New Roman" w:hAnsi="Times New Roman" w:cs="Times New Roman"/>
            <w:sz w:val="24"/>
            <w:szCs w:val="24"/>
            <w:lang w:val="ru-RU"/>
            <w:rPrChange w:id="353" w:author="Stealth" w:date="2023-10-30T15:19:59Z">
              <w:rPr>
                <w:rFonts w:hint="default"/>
                <w:lang w:val="ru-RU"/>
              </w:rPr>
            </w:rPrChange>
          </w:rPr>
          <w:t>ка</w:t>
        </w:r>
      </w:ins>
      <w:del w:id="355" w:author="Stealth" w:date="2023-10-30T13:21:31Z">
        <w:r>
          <w:rPr>
            <w:rFonts w:ascii="Times New Roman" w:hAnsi="Times New Roman" w:cs="Times New Roman"/>
            <w:sz w:val="24"/>
            <w:szCs w:val="24"/>
            <w:rPrChange w:id="359" w:author="Stealth" w:date="2023-10-30T15:19:59Z">
              <w:rPr/>
            </w:rPrChange>
          </w:rPr>
          <w:drawing>
            <wp:inline distT="0" distB="0" distL="114300" distR="114300">
              <wp:extent cx="2762885" cy="1951990"/>
              <wp:effectExtent l="0" t="0" r="10795" b="13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0"/>
                      <a:stretch>
                        <a:fillRect/>
                      </a:stretch>
                    </pic:blipFill>
                    <pic:spPr>
                      <a:xfrm>
                        <a:off x="0" y="0"/>
                        <a:ext cx="2762885" cy="1951990"/>
                      </a:xfrm>
                      <a:prstGeom prst="rect">
                        <a:avLst/>
                      </a:prstGeom>
                      <a:noFill/>
                      <a:ln>
                        <a:noFill/>
                      </a:ln>
                    </pic:spPr>
                  </pic:pic>
                </a:graphicData>
              </a:graphic>
            </wp:inline>
          </w:drawing>
        </w:r>
      </w:del>
    </w:p>
    <w:p>
      <w:pPr>
        <w:jc w:val="both"/>
        <w:rPr>
          <w:del w:id="361" w:author="Stealth" w:date="2023-10-26T17:55:02Z"/>
          <w:rFonts w:ascii="Times New Roman" w:hAnsi="Times New Roman" w:cs="Times New Roman"/>
          <w:sz w:val="28"/>
          <w:szCs w:val="28"/>
          <w:lang w:val="ru-RU"/>
        </w:rPr>
      </w:pPr>
      <w:r>
        <w:rPr>
          <w:rFonts w:ascii="Times New Roman" w:hAnsi="Times New Roman" w:cs="Times New Roman"/>
          <w:sz w:val="28"/>
          <w:szCs w:val="28"/>
          <w:lang w:val="ru-RU"/>
        </w:rPr>
        <w:t>В выпадающих списках выб</w:t>
      </w:r>
      <w:del w:id="362" w:author="Stealth" w:date="2023-10-30T13:49:54Z">
        <w:r>
          <w:rPr>
            <w:rFonts w:ascii="Times New Roman" w:hAnsi="Times New Roman" w:cs="Times New Roman"/>
            <w:sz w:val="28"/>
            <w:szCs w:val="28"/>
            <w:lang w:val="ru-RU"/>
          </w:rPr>
          <w:delText>и</w:delText>
        </w:r>
      </w:del>
      <w:r>
        <w:rPr>
          <w:rFonts w:ascii="Times New Roman" w:hAnsi="Times New Roman" w:cs="Times New Roman"/>
          <w:sz w:val="28"/>
          <w:szCs w:val="28"/>
          <w:lang w:val="ru-RU"/>
        </w:rPr>
        <w:t>ра</w:t>
      </w:r>
      <w:ins w:id="363" w:author="Stealth" w:date="2023-10-26T17:53:17Z">
        <w:r>
          <w:rPr>
            <w:rFonts w:ascii="Times New Roman" w:hAnsi="Times New Roman" w:cs="Times New Roman"/>
            <w:sz w:val="28"/>
            <w:szCs w:val="28"/>
            <w:lang w:val="ru-RU"/>
          </w:rPr>
          <w:t>ть</w:t>
        </w:r>
      </w:ins>
      <w:del w:id="364" w:author="Stealth" w:date="2023-10-26T17:53:16Z">
        <w:r>
          <w:rPr>
            <w:rFonts w:ascii="Times New Roman" w:hAnsi="Times New Roman" w:cs="Times New Roman"/>
            <w:sz w:val="28"/>
            <w:szCs w:val="28"/>
            <w:lang w:val="ru-RU"/>
          </w:rPr>
          <w:delText>е</w:delText>
        </w:r>
      </w:del>
      <w:del w:id="365" w:author="Stealth" w:date="2023-10-26T17:53:15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w:t>
      </w:r>
      <w:r>
        <w:rPr>
          <w:rFonts w:ascii="Times New Roman" w:hAnsi="Times New Roman" w:cs="Times New Roman"/>
          <w:sz w:val="28"/>
          <w:szCs w:val="28"/>
        </w:rPr>
        <w:t>mm</w:t>
      </w:r>
      <w:r>
        <w:rPr>
          <w:rFonts w:ascii="Times New Roman" w:hAnsi="Times New Roman" w:cs="Times New Roman"/>
          <w:sz w:val="28"/>
          <w:szCs w:val="28"/>
          <w:lang w:val="ru-RU"/>
        </w:rPr>
        <w:t xml:space="preserve"> вместо </w:t>
      </w:r>
      <w:r>
        <w:rPr>
          <w:rFonts w:ascii="Times New Roman" w:hAnsi="Times New Roman" w:cs="Times New Roman"/>
          <w:sz w:val="28"/>
          <w:szCs w:val="28"/>
        </w:rPr>
        <w:t>inch</w:t>
      </w:r>
      <w:r>
        <w:rPr>
          <w:rFonts w:ascii="Times New Roman" w:hAnsi="Times New Roman" w:cs="Times New Roman"/>
          <w:sz w:val="28"/>
          <w:szCs w:val="28"/>
          <w:lang w:val="ru-RU"/>
        </w:rPr>
        <w:t xml:space="preserve">. </w:t>
      </w:r>
      <w:ins w:id="366" w:author="Stealth" w:date="2023-10-26T17:55:06Z">
        <w:r>
          <w:rPr>
            <w:rFonts w:ascii="Times New Roman" w:hAnsi="Times New Roman" w:cs="Times New Roman"/>
            <w:sz w:val="28"/>
            <w:szCs w:val="28"/>
            <w:lang w:val="ru-RU"/>
          </w:rPr>
          <w:t>О</w:t>
        </w:r>
      </w:ins>
      <w:ins w:id="367" w:author="Stealth" w:date="2023-10-26T17:55:07Z">
        <w:r>
          <w:rPr>
            <w:rFonts w:ascii="Times New Roman" w:hAnsi="Times New Roman" w:cs="Times New Roman"/>
            <w:sz w:val="28"/>
            <w:szCs w:val="28"/>
            <w:lang w:val="ru-RU"/>
          </w:rPr>
          <w:t>стал</w:t>
        </w:r>
      </w:ins>
      <w:ins w:id="368" w:author="Stealth" w:date="2023-10-26T17:55:08Z">
        <w:r>
          <w:rPr>
            <w:rFonts w:ascii="Times New Roman" w:hAnsi="Times New Roman" w:cs="Times New Roman"/>
            <w:sz w:val="28"/>
            <w:szCs w:val="28"/>
            <w:lang w:val="ru-RU"/>
          </w:rPr>
          <w:t>ьные</w:t>
        </w:r>
      </w:ins>
      <w:ins w:id="369" w:author="Stealth" w:date="2023-10-26T17:55:08Z">
        <w:r>
          <w:rPr>
            <w:rFonts w:hint="default" w:ascii="Times New Roman" w:hAnsi="Times New Roman" w:cs="Times New Roman"/>
            <w:sz w:val="28"/>
            <w:szCs w:val="28"/>
            <w:lang w:val="ru-RU"/>
          </w:rPr>
          <w:t xml:space="preserve"> </w:t>
        </w:r>
      </w:ins>
      <w:ins w:id="370" w:author="Stealth" w:date="2023-10-26T17:55:09Z">
        <w:r>
          <w:rPr>
            <w:rFonts w:hint="default" w:ascii="Times New Roman" w:hAnsi="Times New Roman" w:cs="Times New Roman"/>
            <w:sz w:val="28"/>
            <w:szCs w:val="28"/>
            <w:lang w:val="ru-RU"/>
          </w:rPr>
          <w:t>настро</w:t>
        </w:r>
      </w:ins>
      <w:ins w:id="371" w:author="Stealth" w:date="2023-10-26T17:55:10Z">
        <w:r>
          <w:rPr>
            <w:rFonts w:hint="default" w:ascii="Times New Roman" w:hAnsi="Times New Roman" w:cs="Times New Roman"/>
            <w:sz w:val="28"/>
            <w:szCs w:val="28"/>
            <w:lang w:val="ru-RU"/>
          </w:rPr>
          <w:t>йки:</w:t>
        </w:r>
      </w:ins>
      <w:del w:id="372" w:author="Stealth" w:date="2023-10-26T17:55:02Z">
        <w:r>
          <w:rPr>
            <w:rFonts w:ascii="Times New Roman" w:hAnsi="Times New Roman" w:cs="Times New Roman"/>
            <w:sz w:val="28"/>
            <w:szCs w:val="28"/>
            <w:lang w:val="ru-RU"/>
          </w:rPr>
          <w:delText>Что еще здесь можно настроить?</w:delText>
        </w:r>
      </w:del>
    </w:p>
    <w:p>
      <w:pPr>
        <w:jc w:val="both"/>
        <w:rPr>
          <w:rFonts w:ascii="Times New Roman" w:hAnsi="Times New Roman" w:cs="Times New Roman"/>
          <w:sz w:val="28"/>
          <w:szCs w:val="28"/>
          <w:lang w:val="ru-RU"/>
        </w:rPr>
      </w:pPr>
    </w:p>
    <w:p>
      <w:pPr>
        <w:jc w:val="both"/>
        <w:rPr>
          <w:rFonts w:ascii="Times New Roman" w:hAnsi="Times New Roman" w:cs="Times New Roman"/>
          <w:sz w:val="28"/>
          <w:szCs w:val="28"/>
          <w:lang w:val="ru-RU"/>
        </w:rPr>
      </w:pPr>
      <w:r>
        <w:rPr>
          <w:rFonts w:ascii="Times New Roman" w:hAnsi="Times New Roman" w:cs="Times New Roman"/>
          <w:sz w:val="28"/>
          <w:szCs w:val="28"/>
        </w:rPr>
        <w:t>Display</w:t>
      </w:r>
      <w:r>
        <w:rPr>
          <w:rFonts w:ascii="Times New Roman" w:hAnsi="Times New Roman" w:cs="Times New Roman"/>
          <w:sz w:val="28"/>
          <w:szCs w:val="28"/>
          <w:lang w:val="ru-RU"/>
        </w:rPr>
        <w:t xml:space="preserve"> - это управление отображением сетки.</w:t>
      </w:r>
    </w:p>
    <w:p>
      <w:pPr>
        <w:jc w:val="both"/>
        <w:rPr>
          <w:rFonts w:ascii="Times New Roman" w:hAnsi="Times New Roman" w:cs="Times New Roman"/>
          <w:sz w:val="28"/>
          <w:szCs w:val="28"/>
          <w:lang w:val="ru-RU"/>
        </w:rPr>
      </w:pPr>
      <w:r>
        <w:rPr>
          <w:rFonts w:ascii="Times New Roman" w:hAnsi="Times New Roman" w:cs="Times New Roman"/>
          <w:sz w:val="28"/>
          <w:szCs w:val="28"/>
        </w:rPr>
        <w:t>Style</w:t>
      </w:r>
      <w:r>
        <w:rPr>
          <w:rFonts w:ascii="Times New Roman" w:hAnsi="Times New Roman" w:cs="Times New Roman"/>
          <w:sz w:val="28"/>
          <w:szCs w:val="28"/>
          <w:lang w:val="ru-RU"/>
        </w:rPr>
        <w:t xml:space="preserve"> - стиль отображения сетки: линии или точки.</w:t>
      </w:r>
    </w:p>
    <w:p>
      <w:pPr>
        <w:jc w:val="both"/>
        <w:rPr>
          <w:rFonts w:ascii="Times New Roman" w:hAnsi="Times New Roman" w:cs="Times New Roman"/>
          <w:sz w:val="28"/>
          <w:szCs w:val="28"/>
          <w:lang w:val="ru-RU"/>
        </w:rPr>
      </w:pPr>
      <w:r>
        <w:rPr>
          <w:rFonts w:ascii="Times New Roman" w:hAnsi="Times New Roman" w:cs="Times New Roman"/>
          <w:sz w:val="28"/>
          <w:szCs w:val="28"/>
        </w:rPr>
        <w:t>Size</w:t>
      </w:r>
      <w:r>
        <w:rPr>
          <w:rFonts w:ascii="Times New Roman" w:hAnsi="Times New Roman" w:cs="Times New Roman"/>
          <w:sz w:val="28"/>
          <w:szCs w:val="28"/>
          <w:lang w:val="ru-RU"/>
        </w:rPr>
        <w:t xml:space="preserve"> - шаг основной сетки.</w:t>
      </w:r>
    </w:p>
    <w:p>
      <w:pPr>
        <w:jc w:val="both"/>
        <w:rPr>
          <w:rFonts w:ascii="Times New Roman" w:hAnsi="Times New Roman" w:cs="Times New Roman"/>
          <w:sz w:val="28"/>
          <w:szCs w:val="28"/>
          <w:lang w:val="ru-RU"/>
        </w:rPr>
      </w:pPr>
      <w:r>
        <w:rPr>
          <w:rFonts w:ascii="Times New Roman" w:hAnsi="Times New Roman" w:cs="Times New Roman"/>
          <w:sz w:val="28"/>
          <w:szCs w:val="28"/>
        </w:rPr>
        <w:t>Multiple</w:t>
      </w:r>
      <w:r>
        <w:rPr>
          <w:rFonts w:ascii="Times New Roman" w:hAnsi="Times New Roman" w:cs="Times New Roman"/>
          <w:sz w:val="28"/>
          <w:szCs w:val="28"/>
          <w:lang w:val="ru-RU"/>
        </w:rPr>
        <w:t xml:space="preserve"> - количество шагов сетки, через которые будут отображаться линии (точки)</w:t>
      </w:r>
    </w:p>
    <w:p>
      <w:pPr>
        <w:jc w:val="both"/>
        <w:rPr>
          <w:rFonts w:ascii="Times New Roman" w:hAnsi="Times New Roman" w:cs="Times New Roman"/>
          <w:sz w:val="28"/>
          <w:szCs w:val="28"/>
          <w:lang w:val="ru-RU"/>
        </w:rPr>
      </w:pPr>
      <w:r>
        <w:rPr>
          <w:rFonts w:ascii="Times New Roman" w:hAnsi="Times New Roman" w:cs="Times New Roman"/>
          <w:sz w:val="28"/>
          <w:szCs w:val="28"/>
        </w:rPr>
        <w:t>Alt</w:t>
      </w:r>
      <w:r>
        <w:rPr>
          <w:rFonts w:ascii="Times New Roman" w:hAnsi="Times New Roman" w:cs="Times New Roman"/>
          <w:sz w:val="28"/>
          <w:szCs w:val="28"/>
          <w:lang w:val="ru-RU"/>
        </w:rPr>
        <w:t xml:space="preserve"> - шаг альтернативной сетки. Активируется при нажатии и удерживании кнопки </w:t>
      </w:r>
      <w:r>
        <w:rPr>
          <w:rFonts w:ascii="Times New Roman" w:hAnsi="Times New Roman" w:cs="Times New Roman"/>
          <w:sz w:val="28"/>
          <w:szCs w:val="28"/>
        </w:rPr>
        <w:t>Alt</w:t>
      </w:r>
      <w:r>
        <w:rPr>
          <w:rFonts w:ascii="Times New Roman" w:hAnsi="Times New Roman" w:cs="Times New Roman"/>
          <w:sz w:val="28"/>
          <w:szCs w:val="28"/>
          <w:lang w:val="ru-RU"/>
        </w:rPr>
        <w:t>.</w:t>
      </w:r>
    </w:p>
    <w:p>
      <w:pPr>
        <w:jc w:val="both"/>
        <w:rPr>
          <w:rFonts w:ascii="Times New Roman" w:hAnsi="Times New Roman" w:cs="Times New Roman"/>
          <w:sz w:val="28"/>
          <w:szCs w:val="28"/>
          <w:lang w:val="ru-RU"/>
        </w:rPr>
      </w:pPr>
      <w:r>
        <w:rPr>
          <w:rFonts w:ascii="Times New Roman" w:hAnsi="Times New Roman" w:cs="Times New Roman"/>
          <w:sz w:val="28"/>
          <w:szCs w:val="28"/>
        </w:rPr>
        <w:t>Default</w:t>
      </w:r>
      <w:r>
        <w:rPr>
          <w:rFonts w:ascii="Times New Roman" w:hAnsi="Times New Roman" w:cs="Times New Roman"/>
          <w:sz w:val="28"/>
          <w:szCs w:val="28"/>
          <w:lang w:val="ru-RU"/>
        </w:rPr>
        <w:t xml:space="preserve"> - установка значений по умолчанию.</w:t>
      </w:r>
    </w:p>
    <w:p>
      <w:pPr>
        <w:jc w:val="both"/>
        <w:rPr>
          <w:rFonts w:ascii="Times New Roman" w:hAnsi="Times New Roman" w:cs="Times New Roman"/>
          <w:sz w:val="28"/>
          <w:szCs w:val="28"/>
          <w:lang w:val="ru-RU"/>
        </w:rPr>
      </w:pPr>
      <w:r>
        <w:rPr>
          <w:rFonts w:ascii="Times New Roman" w:hAnsi="Times New Roman" w:cs="Times New Roman"/>
          <w:sz w:val="28"/>
          <w:szCs w:val="28"/>
        </w:rPr>
        <w:t>Finest</w:t>
      </w:r>
      <w:r>
        <w:rPr>
          <w:rFonts w:ascii="Times New Roman" w:hAnsi="Times New Roman" w:cs="Times New Roman"/>
          <w:sz w:val="28"/>
          <w:szCs w:val="28"/>
          <w:lang w:val="ru-RU"/>
        </w:rPr>
        <w:t xml:space="preserve"> - установка наименьшего шага сетки. </w:t>
      </w:r>
    </w:p>
    <w:p>
      <w:pPr>
        <w:jc w:val="center"/>
        <w:rPr>
          <w:ins w:id="374" w:author="Stealth" w:date="2023-10-30T13:21:54Z"/>
        </w:rPr>
        <w:pPrChange w:id="373" w:author="Stealth" w:date="2023-10-30T13:21:28Z">
          <w:pPr>
            <w:jc w:val="both"/>
          </w:pPr>
        </w:pPrChange>
      </w:pPr>
      <w:ins w:id="375" w:author="Stealth" w:date="2023-10-30T13:21:25Z">
        <w:r>
          <w:rPr/>
          <w:drawing>
            <wp:inline distT="0" distB="0" distL="114300" distR="114300">
              <wp:extent cx="2762885" cy="1951990"/>
              <wp:effectExtent l="0" t="0" r="1079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2762885" cy="1951990"/>
                      </a:xfrm>
                      <a:prstGeom prst="rect">
                        <a:avLst/>
                      </a:prstGeom>
                      <a:noFill/>
                      <a:ln>
                        <a:noFill/>
                      </a:ln>
                    </pic:spPr>
                  </pic:pic>
                </a:graphicData>
              </a:graphic>
            </wp:inline>
          </w:drawing>
        </w:r>
      </w:ins>
    </w:p>
    <w:p>
      <w:pPr>
        <w:jc w:val="center"/>
        <w:rPr>
          <w:ins w:id="378" w:author="Stealth" w:date="2023-10-30T15:20:21Z"/>
          <w:rFonts w:hint="default" w:ascii="Times New Roman" w:hAnsi="Times New Roman" w:cs="Times New Roman"/>
          <w:sz w:val="24"/>
          <w:szCs w:val="24"/>
          <w:lang w:val="ru-RU"/>
        </w:rPr>
        <w:pPrChange w:id="377" w:author="Stealth" w:date="2023-10-30T13:21:28Z">
          <w:pPr>
            <w:jc w:val="both"/>
          </w:pPr>
        </w:pPrChange>
      </w:pPr>
      <w:ins w:id="379" w:author="Stealth" w:date="2023-10-30T13:21:55Z">
        <w:r>
          <w:rPr>
            <w:rFonts w:ascii="Times New Roman" w:hAnsi="Times New Roman" w:cs="Times New Roman"/>
            <w:sz w:val="24"/>
            <w:szCs w:val="24"/>
            <w:lang w:val="ru-RU"/>
            <w:rPrChange w:id="380" w:author="Stealth" w:date="2023-10-30T15:20:14Z">
              <w:rPr>
                <w:lang w:val="ru-RU"/>
              </w:rPr>
            </w:rPrChange>
          </w:rPr>
          <w:t>Ри</w:t>
        </w:r>
      </w:ins>
      <w:ins w:id="382" w:author="Stealth" w:date="2023-10-30T13:21:56Z">
        <w:r>
          <w:rPr>
            <w:rFonts w:ascii="Times New Roman" w:hAnsi="Times New Roman" w:cs="Times New Roman"/>
            <w:sz w:val="24"/>
            <w:szCs w:val="24"/>
            <w:lang w:val="ru-RU"/>
            <w:rPrChange w:id="383" w:author="Stealth" w:date="2023-10-30T15:20:14Z">
              <w:rPr>
                <w:lang w:val="ru-RU"/>
              </w:rPr>
            </w:rPrChange>
          </w:rPr>
          <w:t>с</w:t>
        </w:r>
      </w:ins>
      <w:ins w:id="385" w:author="Stealth" w:date="2023-10-30T13:21:57Z">
        <w:r>
          <w:rPr>
            <w:rFonts w:hint="default" w:ascii="Times New Roman" w:hAnsi="Times New Roman" w:cs="Times New Roman"/>
            <w:sz w:val="24"/>
            <w:szCs w:val="24"/>
            <w:lang w:val="ru-RU"/>
            <w:rPrChange w:id="386" w:author="Stealth" w:date="2023-10-30T15:20:14Z">
              <w:rPr>
                <w:rFonts w:hint="default"/>
                <w:lang w:val="ru-RU"/>
              </w:rPr>
            </w:rPrChange>
          </w:rPr>
          <w:t>.5</w:t>
        </w:r>
      </w:ins>
      <w:ins w:id="388" w:author="Stealth" w:date="2023-10-30T13:21:58Z">
        <w:r>
          <w:rPr>
            <w:rFonts w:hint="default" w:ascii="Times New Roman" w:hAnsi="Times New Roman" w:cs="Times New Roman"/>
            <w:sz w:val="24"/>
            <w:szCs w:val="24"/>
            <w:lang w:val="ru-RU"/>
            <w:rPrChange w:id="389" w:author="Stealth" w:date="2023-10-30T15:20:14Z">
              <w:rPr>
                <w:rFonts w:hint="default"/>
                <w:lang w:val="ru-RU"/>
              </w:rPr>
            </w:rPrChange>
          </w:rPr>
          <w:t>-</w:t>
        </w:r>
      </w:ins>
      <w:ins w:id="391" w:author="Stealth" w:date="2023-10-30T13:21:59Z">
        <w:r>
          <w:rPr>
            <w:rFonts w:hint="default" w:ascii="Times New Roman" w:hAnsi="Times New Roman" w:cs="Times New Roman"/>
            <w:sz w:val="24"/>
            <w:szCs w:val="24"/>
            <w:lang w:val="ru-RU"/>
            <w:rPrChange w:id="392" w:author="Stealth" w:date="2023-10-30T15:20:14Z">
              <w:rPr>
                <w:rFonts w:hint="default"/>
                <w:lang w:val="ru-RU"/>
              </w:rPr>
            </w:rPrChange>
          </w:rPr>
          <w:t>Наст</w:t>
        </w:r>
      </w:ins>
      <w:ins w:id="394" w:author="Stealth" w:date="2023-10-30T13:22:00Z">
        <w:r>
          <w:rPr>
            <w:rFonts w:hint="default" w:ascii="Times New Roman" w:hAnsi="Times New Roman" w:cs="Times New Roman"/>
            <w:sz w:val="24"/>
            <w:szCs w:val="24"/>
            <w:lang w:val="ru-RU"/>
            <w:rPrChange w:id="395" w:author="Stealth" w:date="2023-10-30T15:20:14Z">
              <w:rPr>
                <w:rFonts w:hint="default"/>
                <w:lang w:val="ru-RU"/>
              </w:rPr>
            </w:rPrChange>
          </w:rPr>
          <w:t>ройки с</w:t>
        </w:r>
      </w:ins>
      <w:ins w:id="397" w:author="Stealth" w:date="2023-10-30T13:22:01Z">
        <w:r>
          <w:rPr>
            <w:rFonts w:hint="default" w:ascii="Times New Roman" w:hAnsi="Times New Roman" w:cs="Times New Roman"/>
            <w:sz w:val="24"/>
            <w:szCs w:val="24"/>
            <w:lang w:val="ru-RU"/>
            <w:rPrChange w:id="398" w:author="Stealth" w:date="2023-10-30T15:20:14Z">
              <w:rPr>
                <w:rFonts w:hint="default"/>
                <w:lang w:val="ru-RU"/>
              </w:rPr>
            </w:rPrChange>
          </w:rPr>
          <w:t>е</w:t>
        </w:r>
      </w:ins>
      <w:ins w:id="400" w:author="Stealth" w:date="2023-10-30T13:22:02Z">
        <w:r>
          <w:rPr>
            <w:rFonts w:hint="default" w:ascii="Times New Roman" w:hAnsi="Times New Roman" w:cs="Times New Roman"/>
            <w:sz w:val="24"/>
            <w:szCs w:val="24"/>
            <w:lang w:val="ru-RU"/>
            <w:rPrChange w:id="401" w:author="Stealth" w:date="2023-10-30T15:20:14Z">
              <w:rPr>
                <w:rFonts w:hint="default"/>
                <w:lang w:val="ru-RU"/>
              </w:rPr>
            </w:rPrChange>
          </w:rPr>
          <w:t>тки</w:t>
        </w:r>
      </w:ins>
    </w:p>
    <w:p>
      <w:pPr>
        <w:jc w:val="center"/>
        <w:rPr>
          <w:rFonts w:hint="default" w:ascii="Times New Roman" w:hAnsi="Times New Roman" w:cs="Times New Roman"/>
          <w:sz w:val="24"/>
          <w:szCs w:val="24"/>
          <w:lang w:val="ru-RU"/>
          <w:rPrChange w:id="404" w:author="Stealth" w:date="2023-10-30T15:20:14Z">
            <w:rPr>
              <w:rFonts w:hint="default"/>
              <w:lang w:val="ru-RU"/>
            </w:rPr>
          </w:rPrChange>
        </w:rPr>
        <w:pPrChange w:id="403" w:author="Stealth" w:date="2023-10-30T13:21:28Z">
          <w:pPr>
            <w:jc w:val="both"/>
          </w:pPr>
        </w:pPrChange>
      </w:pPr>
    </w:p>
    <w:p>
      <w:pPr>
        <w:jc w:val="both"/>
        <w:rPr>
          <w:rFonts w:ascii="Times New Roman" w:hAnsi="Times New Roman" w:cs="Times New Roman"/>
          <w:sz w:val="28"/>
          <w:szCs w:val="28"/>
          <w:lang w:val="ru-RU"/>
          <w:rPrChange w:id="405" w:author="Stealth" w:date="2023-10-30T15:20:17Z">
            <w:rPr>
              <w:rFonts w:ascii="Times New Roman" w:hAnsi="Times New Roman" w:cs="Times New Roman"/>
              <w:sz w:val="28"/>
              <w:szCs w:val="28"/>
              <w:lang w:val="ru-RU"/>
            </w:rPr>
          </w:rPrChange>
        </w:rPr>
      </w:pPr>
      <w:ins w:id="406" w:author="Stealth" w:date="2023-10-26T17:55:39Z">
        <w:r>
          <w:rPr>
            <w:rFonts w:ascii="Times New Roman" w:hAnsi="Times New Roman" w:cs="Times New Roman"/>
            <w:sz w:val="28"/>
            <w:szCs w:val="28"/>
            <w:lang w:val="ru-RU"/>
            <w:rPrChange w:id="407" w:author="Stealth" w:date="2023-10-30T15:20:09Z">
              <w:rPr>
                <w:rFonts w:ascii="Times New Roman" w:hAnsi="Times New Roman" w:cs="Times New Roman"/>
                <w:sz w:val="28"/>
                <w:szCs w:val="28"/>
                <w:lang w:val="ru-RU"/>
              </w:rPr>
            </w:rPrChange>
          </w:rPr>
          <w:t>П</w:t>
        </w:r>
      </w:ins>
      <w:ins w:id="409" w:author="Stealth" w:date="2023-10-26T17:55:40Z">
        <w:r>
          <w:rPr>
            <w:rFonts w:ascii="Times New Roman" w:hAnsi="Times New Roman" w:cs="Times New Roman"/>
            <w:sz w:val="28"/>
            <w:szCs w:val="28"/>
            <w:lang w:val="ru-RU"/>
            <w:rPrChange w:id="410" w:author="Stealth" w:date="2023-10-30T15:20:09Z">
              <w:rPr>
                <w:rFonts w:ascii="Times New Roman" w:hAnsi="Times New Roman" w:cs="Times New Roman"/>
                <w:sz w:val="28"/>
                <w:szCs w:val="28"/>
                <w:lang w:val="ru-RU"/>
              </w:rPr>
            </w:rPrChange>
          </w:rPr>
          <w:t>осле</w:t>
        </w:r>
      </w:ins>
      <w:ins w:id="412" w:author="Stealth" w:date="2023-10-26T17:55:40Z">
        <w:r>
          <w:rPr>
            <w:rFonts w:hint="default" w:ascii="Times New Roman" w:hAnsi="Times New Roman" w:cs="Times New Roman"/>
            <w:sz w:val="28"/>
            <w:szCs w:val="28"/>
            <w:lang w:val="ru-RU"/>
            <w:rPrChange w:id="413" w:author="Stealth" w:date="2023-10-30T15:20:09Z">
              <w:rPr>
                <w:rFonts w:hint="default" w:ascii="Times New Roman" w:hAnsi="Times New Roman" w:cs="Times New Roman"/>
                <w:sz w:val="28"/>
                <w:szCs w:val="28"/>
                <w:lang w:val="ru-RU"/>
              </w:rPr>
            </w:rPrChange>
          </w:rPr>
          <w:t xml:space="preserve"> на</w:t>
        </w:r>
      </w:ins>
      <w:ins w:id="415" w:author="Stealth" w:date="2023-10-26T17:55:41Z">
        <w:r>
          <w:rPr>
            <w:rFonts w:hint="default" w:ascii="Times New Roman" w:hAnsi="Times New Roman" w:cs="Times New Roman"/>
            <w:sz w:val="28"/>
            <w:szCs w:val="28"/>
            <w:lang w:val="ru-RU"/>
            <w:rPrChange w:id="416" w:author="Stealth" w:date="2023-10-30T15:20:09Z">
              <w:rPr>
                <w:rFonts w:hint="default" w:ascii="Times New Roman" w:hAnsi="Times New Roman" w:cs="Times New Roman"/>
                <w:sz w:val="28"/>
                <w:szCs w:val="28"/>
                <w:lang w:val="ru-RU"/>
              </w:rPr>
            </w:rPrChange>
          </w:rPr>
          <w:t>строй</w:t>
        </w:r>
      </w:ins>
      <w:ins w:id="418" w:author="Stealth" w:date="2023-10-26T17:55:42Z">
        <w:r>
          <w:rPr>
            <w:rFonts w:hint="default" w:ascii="Times New Roman" w:hAnsi="Times New Roman" w:cs="Times New Roman"/>
            <w:sz w:val="28"/>
            <w:szCs w:val="28"/>
            <w:lang w:val="ru-RU"/>
            <w:rPrChange w:id="419" w:author="Stealth" w:date="2023-10-30T15:20:09Z">
              <w:rPr>
                <w:rFonts w:hint="default" w:ascii="Times New Roman" w:hAnsi="Times New Roman" w:cs="Times New Roman"/>
                <w:sz w:val="28"/>
                <w:szCs w:val="28"/>
                <w:lang w:val="ru-RU"/>
              </w:rPr>
            </w:rPrChange>
          </w:rPr>
          <w:t>ки се</w:t>
        </w:r>
      </w:ins>
      <w:ins w:id="421" w:author="Stealth" w:date="2023-10-26T17:55:43Z">
        <w:r>
          <w:rPr>
            <w:rFonts w:hint="default" w:ascii="Times New Roman" w:hAnsi="Times New Roman" w:cs="Times New Roman"/>
            <w:sz w:val="28"/>
            <w:szCs w:val="28"/>
            <w:lang w:val="ru-RU"/>
            <w:rPrChange w:id="422" w:author="Stealth" w:date="2023-10-30T15:20:09Z">
              <w:rPr>
                <w:rFonts w:hint="default" w:ascii="Times New Roman" w:hAnsi="Times New Roman" w:cs="Times New Roman"/>
                <w:sz w:val="28"/>
                <w:szCs w:val="28"/>
                <w:lang w:val="ru-RU"/>
              </w:rPr>
            </w:rPrChange>
          </w:rPr>
          <w:t>тки</w:t>
        </w:r>
      </w:ins>
      <w:ins w:id="424" w:author="Stealth" w:date="2023-10-26T17:55:49Z">
        <w:r>
          <w:rPr>
            <w:rFonts w:hint="default" w:ascii="Times New Roman" w:hAnsi="Times New Roman" w:cs="Times New Roman"/>
            <w:sz w:val="28"/>
            <w:szCs w:val="28"/>
            <w:lang w:val="ru-RU"/>
            <w:rPrChange w:id="425" w:author="Stealth" w:date="2023-10-30T15:20:09Z">
              <w:rPr>
                <w:rFonts w:hint="default" w:ascii="Times New Roman" w:hAnsi="Times New Roman" w:cs="Times New Roman"/>
                <w:sz w:val="28"/>
                <w:szCs w:val="28"/>
                <w:lang w:val="ru-RU"/>
              </w:rPr>
            </w:rPrChange>
          </w:rPr>
          <w:t xml:space="preserve"> ну</w:t>
        </w:r>
      </w:ins>
      <w:ins w:id="427" w:author="Stealth" w:date="2023-10-26T17:55:50Z">
        <w:r>
          <w:rPr>
            <w:rFonts w:hint="default" w:ascii="Times New Roman" w:hAnsi="Times New Roman" w:cs="Times New Roman"/>
            <w:sz w:val="28"/>
            <w:szCs w:val="28"/>
            <w:lang w:val="ru-RU"/>
            <w:rPrChange w:id="428" w:author="Stealth" w:date="2023-10-30T15:20:09Z">
              <w:rPr>
                <w:rFonts w:hint="default" w:ascii="Times New Roman" w:hAnsi="Times New Roman" w:cs="Times New Roman"/>
                <w:sz w:val="28"/>
                <w:szCs w:val="28"/>
                <w:lang w:val="ru-RU"/>
              </w:rPr>
            </w:rPrChange>
          </w:rPr>
          <w:t>жно</w:t>
        </w:r>
      </w:ins>
      <w:del w:id="430" w:author="Stealth" w:date="2023-10-26T17:55:48Z">
        <w:r>
          <w:rPr>
            <w:rFonts w:ascii="Times New Roman" w:hAnsi="Times New Roman" w:cs="Times New Roman"/>
            <w:sz w:val="28"/>
            <w:szCs w:val="28"/>
            <w:lang w:val="ru-RU"/>
            <w:rPrChange w:id="431" w:author="Stealth" w:date="2023-10-30T15:20:09Z">
              <w:rPr>
                <w:rFonts w:ascii="Times New Roman" w:hAnsi="Times New Roman" w:cs="Times New Roman"/>
                <w:sz w:val="28"/>
                <w:szCs w:val="28"/>
                <w:lang w:val="ru-RU"/>
              </w:rPr>
            </w:rPrChange>
          </w:rPr>
          <w:delText>Настроили сетку,</w:delText>
        </w:r>
      </w:del>
      <w:r>
        <w:rPr>
          <w:rFonts w:ascii="Times New Roman" w:hAnsi="Times New Roman" w:cs="Times New Roman"/>
          <w:sz w:val="28"/>
          <w:szCs w:val="28"/>
          <w:lang w:val="ru-RU"/>
          <w:rPrChange w:id="433" w:author="Stealth" w:date="2023-10-30T15:20:09Z">
            <w:rPr>
              <w:rFonts w:ascii="Times New Roman" w:hAnsi="Times New Roman" w:cs="Times New Roman"/>
              <w:sz w:val="28"/>
              <w:szCs w:val="28"/>
              <w:lang w:val="ru-RU"/>
            </w:rPr>
          </w:rPrChange>
        </w:rPr>
        <w:t xml:space="preserve"> созда</w:t>
      </w:r>
      <w:ins w:id="434" w:author="Stealth" w:date="2023-10-26T17:55:53Z">
        <w:r>
          <w:rPr>
            <w:rFonts w:ascii="Times New Roman" w:hAnsi="Times New Roman" w:cs="Times New Roman"/>
            <w:sz w:val="28"/>
            <w:szCs w:val="28"/>
            <w:lang w:val="ru-RU"/>
            <w:rPrChange w:id="435" w:author="Stealth" w:date="2023-10-30T15:20:09Z">
              <w:rPr>
                <w:rFonts w:ascii="Times New Roman" w:hAnsi="Times New Roman" w:cs="Times New Roman"/>
                <w:sz w:val="28"/>
                <w:szCs w:val="28"/>
                <w:lang w:val="ru-RU"/>
              </w:rPr>
            </w:rPrChange>
          </w:rPr>
          <w:t>ть</w:t>
        </w:r>
      </w:ins>
      <w:del w:id="437" w:author="Stealth" w:date="2023-10-26T17:55:52Z">
        <w:r>
          <w:rPr>
            <w:rFonts w:ascii="Times New Roman" w:hAnsi="Times New Roman" w:cs="Times New Roman"/>
            <w:sz w:val="28"/>
            <w:szCs w:val="28"/>
            <w:lang w:val="ru-RU"/>
            <w:rPrChange w:id="438" w:author="Stealth" w:date="2023-10-30T15:20:09Z">
              <w:rPr>
                <w:rFonts w:ascii="Times New Roman" w:hAnsi="Times New Roman" w:cs="Times New Roman"/>
                <w:sz w:val="28"/>
                <w:szCs w:val="28"/>
                <w:lang w:val="ru-RU"/>
              </w:rPr>
            </w:rPrChange>
          </w:rPr>
          <w:delText>ем</w:delText>
        </w:r>
      </w:del>
      <w:r>
        <w:rPr>
          <w:rFonts w:ascii="Times New Roman" w:hAnsi="Times New Roman" w:cs="Times New Roman"/>
          <w:sz w:val="28"/>
          <w:szCs w:val="28"/>
          <w:lang w:val="ru-RU"/>
          <w:rPrChange w:id="440" w:author="Stealth" w:date="2023-10-30T15:20:09Z">
            <w:rPr>
              <w:rFonts w:ascii="Times New Roman" w:hAnsi="Times New Roman" w:cs="Times New Roman"/>
              <w:sz w:val="28"/>
              <w:szCs w:val="28"/>
              <w:lang w:val="ru-RU"/>
            </w:rPr>
          </w:rPrChange>
        </w:rPr>
        <w:t xml:space="preserve"> к</w:t>
      </w:r>
      <w:r>
        <w:rPr>
          <w:rFonts w:ascii="Times New Roman" w:hAnsi="Times New Roman" w:cs="Times New Roman"/>
          <w:sz w:val="28"/>
          <w:szCs w:val="28"/>
          <w:lang w:val="ru-RU"/>
          <w:rPrChange w:id="441" w:author="Stealth" w:date="2023-10-30T15:20:17Z">
            <w:rPr>
              <w:rFonts w:ascii="Times New Roman" w:hAnsi="Times New Roman" w:cs="Times New Roman"/>
              <w:sz w:val="28"/>
              <w:szCs w:val="28"/>
              <w:lang w:val="ru-RU"/>
            </w:rPr>
          </w:rPrChange>
        </w:rPr>
        <w:t xml:space="preserve">онтактные площадки для резистора. Можно создавать площадки для выводных </w:t>
      </w:r>
      <w:ins w:id="442" w:author="Stealth" w:date="2023-10-26T17:56:11Z">
        <w:r>
          <w:rPr>
            <w:rFonts w:ascii="Times New Roman" w:hAnsi="Times New Roman" w:cs="Times New Roman"/>
            <w:sz w:val="28"/>
            <w:szCs w:val="28"/>
            <w:lang w:val="ru-RU"/>
            <w:rPrChange w:id="443" w:author="Stealth" w:date="2023-10-30T15:20:17Z">
              <w:rPr>
                <w:rFonts w:ascii="Times New Roman" w:hAnsi="Times New Roman" w:cs="Times New Roman"/>
                <w:sz w:val="28"/>
                <w:szCs w:val="28"/>
                <w:lang w:val="ru-RU"/>
              </w:rPr>
            </w:rPrChange>
          </w:rPr>
          <w:t>к</w:t>
        </w:r>
      </w:ins>
      <w:ins w:id="445" w:author="Stealth" w:date="2023-10-26T17:56:12Z">
        <w:r>
          <w:rPr>
            <w:rFonts w:ascii="Times New Roman" w:hAnsi="Times New Roman" w:cs="Times New Roman"/>
            <w:sz w:val="28"/>
            <w:szCs w:val="28"/>
            <w:lang w:val="ru-RU"/>
            <w:rPrChange w:id="446" w:author="Stealth" w:date="2023-10-30T15:20:17Z">
              <w:rPr>
                <w:rFonts w:ascii="Times New Roman" w:hAnsi="Times New Roman" w:cs="Times New Roman"/>
                <w:sz w:val="28"/>
                <w:szCs w:val="28"/>
                <w:lang w:val="ru-RU"/>
              </w:rPr>
            </w:rPrChange>
          </w:rPr>
          <w:t>онт</w:t>
        </w:r>
      </w:ins>
      <w:ins w:id="448" w:author="Stealth" w:date="2023-10-26T17:56:13Z">
        <w:r>
          <w:rPr>
            <w:rFonts w:ascii="Times New Roman" w:hAnsi="Times New Roman" w:cs="Times New Roman"/>
            <w:sz w:val="28"/>
            <w:szCs w:val="28"/>
            <w:lang w:val="ru-RU"/>
            <w:rPrChange w:id="449" w:author="Stealth" w:date="2023-10-30T15:20:17Z">
              <w:rPr>
                <w:rFonts w:ascii="Times New Roman" w:hAnsi="Times New Roman" w:cs="Times New Roman"/>
                <w:sz w:val="28"/>
                <w:szCs w:val="28"/>
                <w:lang w:val="ru-RU"/>
              </w:rPr>
            </w:rPrChange>
          </w:rPr>
          <w:t>ак</w:t>
        </w:r>
      </w:ins>
      <w:ins w:id="451" w:author="Stealth" w:date="2023-10-26T17:56:14Z">
        <w:r>
          <w:rPr>
            <w:rFonts w:ascii="Times New Roman" w:hAnsi="Times New Roman" w:cs="Times New Roman"/>
            <w:sz w:val="28"/>
            <w:szCs w:val="28"/>
            <w:lang w:val="ru-RU"/>
            <w:rPrChange w:id="452" w:author="Stealth" w:date="2023-10-30T15:20:17Z">
              <w:rPr>
                <w:rFonts w:ascii="Times New Roman" w:hAnsi="Times New Roman" w:cs="Times New Roman"/>
                <w:sz w:val="28"/>
                <w:szCs w:val="28"/>
                <w:lang w:val="ru-RU"/>
              </w:rPr>
            </w:rPrChange>
          </w:rPr>
          <w:t>тов</w:t>
        </w:r>
      </w:ins>
      <w:ins w:id="454" w:author="Stealth" w:date="2023-10-26T17:56:21Z">
        <w:r>
          <w:rPr>
            <w:rFonts w:hint="default" w:ascii="Times New Roman" w:hAnsi="Times New Roman" w:cs="Times New Roman"/>
            <w:sz w:val="28"/>
            <w:szCs w:val="28"/>
            <w:lang w:val="ru-RU"/>
            <w:rPrChange w:id="455" w:author="Stealth" w:date="2023-10-30T15:20:17Z">
              <w:rPr>
                <w:rFonts w:hint="default" w:ascii="Times New Roman" w:hAnsi="Times New Roman" w:cs="Times New Roman"/>
                <w:sz w:val="28"/>
                <w:szCs w:val="28"/>
                <w:lang w:val="ru-RU"/>
              </w:rPr>
            </w:rPrChange>
          </w:rPr>
          <w:t xml:space="preserve"> </w:t>
        </w:r>
      </w:ins>
      <w:ins w:id="457" w:author="Stealth" w:date="2023-10-26T17:56:23Z">
        <w:r>
          <w:rPr>
            <w:rFonts w:hint="default" w:ascii="Times New Roman" w:hAnsi="Times New Roman" w:cs="Times New Roman"/>
            <w:sz w:val="28"/>
            <w:szCs w:val="28"/>
            <w:lang w:val="ru-RU"/>
            <w:rPrChange w:id="458" w:author="Stealth" w:date="2023-10-30T15:20:17Z">
              <w:rPr>
                <w:rFonts w:hint="default" w:ascii="Times New Roman" w:hAnsi="Times New Roman" w:cs="Times New Roman"/>
                <w:sz w:val="28"/>
                <w:szCs w:val="28"/>
                <w:lang w:val="ru-RU"/>
              </w:rPr>
            </w:rPrChange>
          </w:rPr>
          <w:t>и</w:t>
        </w:r>
      </w:ins>
      <w:ins w:id="460" w:author="Stealth" w:date="2023-10-26T17:56:24Z">
        <w:r>
          <w:rPr>
            <w:rFonts w:hint="default" w:ascii="Times New Roman" w:hAnsi="Times New Roman" w:cs="Times New Roman"/>
            <w:sz w:val="28"/>
            <w:szCs w:val="28"/>
            <w:lang w:val="ru-RU"/>
            <w:rPrChange w:id="461" w:author="Stealth" w:date="2023-10-30T15:20:17Z">
              <w:rPr>
                <w:rFonts w:hint="default" w:ascii="Times New Roman" w:hAnsi="Times New Roman" w:cs="Times New Roman"/>
                <w:sz w:val="28"/>
                <w:szCs w:val="28"/>
                <w:lang w:val="ru-RU"/>
              </w:rPr>
            </w:rPrChange>
          </w:rPr>
          <w:t xml:space="preserve"> </w:t>
        </w:r>
      </w:ins>
      <w:ins w:id="463" w:author="Stealth" w:date="2023-10-26T17:56:25Z">
        <w:r>
          <w:rPr>
            <w:rFonts w:hint="default" w:ascii="Times New Roman" w:hAnsi="Times New Roman" w:cs="Times New Roman"/>
            <w:sz w:val="28"/>
            <w:szCs w:val="28"/>
            <w:lang w:val="en-US"/>
            <w:rPrChange w:id="464" w:author="Stealth" w:date="2023-10-30T15:20:17Z">
              <w:rPr>
                <w:rFonts w:hint="default" w:ascii="Times New Roman" w:hAnsi="Times New Roman" w:cs="Times New Roman"/>
                <w:sz w:val="28"/>
                <w:szCs w:val="28"/>
                <w:lang w:val="en-US"/>
              </w:rPr>
            </w:rPrChange>
          </w:rPr>
          <w:t>S</w:t>
        </w:r>
      </w:ins>
      <w:ins w:id="466" w:author="Stealth" w:date="2023-10-26T17:56:26Z">
        <w:r>
          <w:rPr>
            <w:rFonts w:hint="default" w:ascii="Times New Roman" w:hAnsi="Times New Roman" w:cs="Times New Roman"/>
            <w:sz w:val="28"/>
            <w:szCs w:val="28"/>
            <w:lang w:val="en-US"/>
            <w:rPrChange w:id="467" w:author="Stealth" w:date="2023-10-30T15:20:17Z">
              <w:rPr>
                <w:rFonts w:hint="default" w:ascii="Times New Roman" w:hAnsi="Times New Roman" w:cs="Times New Roman"/>
                <w:sz w:val="28"/>
                <w:szCs w:val="28"/>
                <w:lang w:val="en-US"/>
              </w:rPr>
            </w:rPrChange>
          </w:rPr>
          <w:t>MD</w:t>
        </w:r>
      </w:ins>
      <w:ins w:id="469" w:author="Stealth" w:date="2023-10-26T17:56:32Z">
        <w:r>
          <w:rPr>
            <w:rFonts w:hint="default" w:ascii="Times New Roman" w:hAnsi="Times New Roman" w:cs="Times New Roman"/>
            <w:sz w:val="28"/>
            <w:szCs w:val="28"/>
            <w:lang w:val="en-US"/>
            <w:rPrChange w:id="470" w:author="Stealth" w:date="2023-10-30T15:20:17Z">
              <w:rPr>
                <w:rFonts w:hint="default" w:ascii="Times New Roman" w:hAnsi="Times New Roman" w:cs="Times New Roman"/>
                <w:sz w:val="28"/>
                <w:szCs w:val="28"/>
                <w:lang w:val="en-US"/>
              </w:rPr>
            </w:rPrChange>
          </w:rPr>
          <w:t>.</w:t>
        </w:r>
      </w:ins>
      <w:del w:id="472" w:author="Stealth" w:date="2023-10-26T17:47:49Z">
        <w:r>
          <w:rPr>
            <w:rFonts w:ascii="Times New Roman" w:hAnsi="Times New Roman" w:cs="Times New Roman"/>
            <w:sz w:val="28"/>
            <w:szCs w:val="28"/>
            <w:highlight w:val="yellow"/>
            <w:lang w:val="ru-RU"/>
            <w:rPrChange w:id="473" w:author="Stealth" w:date="2023-10-30T15:20:17Z">
              <w:rPr>
                <w:rFonts w:ascii="Times New Roman" w:hAnsi="Times New Roman" w:cs="Times New Roman"/>
                <w:sz w:val="28"/>
                <w:szCs w:val="28"/>
                <w:lang w:val="ru-RU"/>
              </w:rPr>
            </w:rPrChange>
          </w:rPr>
          <w:delText>р</w:delText>
        </w:r>
      </w:del>
      <w:del w:id="475" w:author="Stealth" w:date="2023-10-26T17:47:49Z">
        <w:r>
          <w:rPr>
            <w:rFonts w:ascii="Times New Roman" w:hAnsi="Times New Roman" w:cs="Times New Roman"/>
            <w:sz w:val="28"/>
            <w:szCs w:val="28"/>
            <w:highlight w:val="yellow"/>
            <w:lang w:val="ru-RU"/>
            <w:rPrChange w:id="476" w:author="Stealth" w:date="2023-10-30T15:20:17Z">
              <w:rPr>
                <w:rFonts w:ascii="Times New Roman" w:hAnsi="Times New Roman" w:cs="Times New Roman"/>
                <w:sz w:val="28"/>
                <w:szCs w:val="28"/>
                <w:lang w:val="ru-RU"/>
              </w:rPr>
            </w:rPrChange>
          </w:rPr>
          <w:delText>е</w:delText>
        </w:r>
      </w:del>
      <w:del w:id="478" w:author="Stealth" w:date="2023-10-26T17:47:48Z">
        <w:r>
          <w:rPr>
            <w:rFonts w:ascii="Times New Roman" w:hAnsi="Times New Roman" w:cs="Times New Roman"/>
            <w:sz w:val="28"/>
            <w:szCs w:val="28"/>
            <w:highlight w:val="yellow"/>
            <w:lang w:val="ru-RU"/>
            <w:rPrChange w:id="479" w:author="Stealth" w:date="2023-10-30T15:20:17Z">
              <w:rPr>
                <w:rFonts w:ascii="Times New Roman" w:hAnsi="Times New Roman" w:cs="Times New Roman"/>
                <w:sz w:val="28"/>
                <w:szCs w:val="28"/>
                <w:lang w:val="ru-RU"/>
              </w:rPr>
            </w:rPrChange>
          </w:rPr>
          <w:delText>з</w:delText>
        </w:r>
      </w:del>
      <w:del w:id="481" w:author="Stealth" w:date="2023-10-26T17:47:48Z">
        <w:r>
          <w:rPr>
            <w:rFonts w:ascii="Times New Roman" w:hAnsi="Times New Roman" w:cs="Times New Roman"/>
            <w:sz w:val="28"/>
            <w:szCs w:val="28"/>
            <w:highlight w:val="yellow"/>
            <w:lang w:val="ru-RU"/>
            <w:rPrChange w:id="482" w:author="Stealth" w:date="2023-10-30T15:20:17Z">
              <w:rPr>
                <w:rFonts w:ascii="Times New Roman" w:hAnsi="Times New Roman" w:cs="Times New Roman"/>
                <w:sz w:val="28"/>
                <w:szCs w:val="28"/>
                <w:lang w:val="ru-RU"/>
              </w:rPr>
            </w:rPrChange>
          </w:rPr>
          <w:delText>и</w:delText>
        </w:r>
      </w:del>
      <w:del w:id="484" w:author="Stealth" w:date="2023-10-26T17:47:48Z">
        <w:r>
          <w:rPr>
            <w:rFonts w:ascii="Times New Roman" w:hAnsi="Times New Roman" w:cs="Times New Roman"/>
            <w:sz w:val="28"/>
            <w:szCs w:val="28"/>
            <w:highlight w:val="yellow"/>
            <w:lang w:val="ru-RU"/>
            <w:rPrChange w:id="485" w:author="Stealth" w:date="2023-10-30T15:20:17Z">
              <w:rPr>
                <w:rFonts w:ascii="Times New Roman" w:hAnsi="Times New Roman" w:cs="Times New Roman"/>
                <w:sz w:val="28"/>
                <w:szCs w:val="28"/>
                <w:lang w:val="ru-RU"/>
              </w:rPr>
            </w:rPrChange>
          </w:rPr>
          <w:delText>с</w:delText>
        </w:r>
      </w:del>
      <w:del w:id="487" w:author="Stealth" w:date="2023-10-26T17:47:48Z">
        <w:r>
          <w:rPr>
            <w:rFonts w:ascii="Times New Roman" w:hAnsi="Times New Roman" w:cs="Times New Roman"/>
            <w:sz w:val="28"/>
            <w:szCs w:val="28"/>
            <w:highlight w:val="yellow"/>
            <w:lang w:val="ru-RU"/>
            <w:rPrChange w:id="488" w:author="Stealth" w:date="2023-10-30T15:20:17Z">
              <w:rPr>
                <w:rFonts w:ascii="Times New Roman" w:hAnsi="Times New Roman" w:cs="Times New Roman"/>
                <w:sz w:val="28"/>
                <w:szCs w:val="28"/>
                <w:lang w:val="ru-RU"/>
              </w:rPr>
            </w:rPrChange>
          </w:rPr>
          <w:delText>т</w:delText>
        </w:r>
      </w:del>
      <w:del w:id="490" w:author="Stealth" w:date="2023-10-26T17:47:47Z">
        <w:r>
          <w:rPr>
            <w:rFonts w:ascii="Times New Roman" w:hAnsi="Times New Roman" w:cs="Times New Roman"/>
            <w:sz w:val="28"/>
            <w:szCs w:val="28"/>
            <w:highlight w:val="yellow"/>
            <w:lang w:val="ru-RU"/>
            <w:rPrChange w:id="491" w:author="Stealth" w:date="2023-10-30T15:20:17Z">
              <w:rPr>
                <w:rFonts w:ascii="Times New Roman" w:hAnsi="Times New Roman" w:cs="Times New Roman"/>
                <w:sz w:val="28"/>
                <w:szCs w:val="28"/>
                <w:lang w:val="ru-RU"/>
              </w:rPr>
            </w:rPrChange>
          </w:rPr>
          <w:delText>о</w:delText>
        </w:r>
      </w:del>
      <w:del w:id="493" w:author="Stealth" w:date="2023-10-26T17:47:47Z">
        <w:r>
          <w:rPr>
            <w:rFonts w:ascii="Times New Roman" w:hAnsi="Times New Roman" w:cs="Times New Roman"/>
            <w:sz w:val="28"/>
            <w:szCs w:val="28"/>
            <w:highlight w:val="yellow"/>
            <w:lang w:val="ru-RU"/>
            <w:rPrChange w:id="494" w:author="Stealth" w:date="2023-10-30T15:20:17Z">
              <w:rPr>
                <w:rFonts w:ascii="Times New Roman" w:hAnsi="Times New Roman" w:cs="Times New Roman"/>
                <w:sz w:val="28"/>
                <w:szCs w:val="28"/>
                <w:lang w:val="ru-RU"/>
              </w:rPr>
            </w:rPrChange>
          </w:rPr>
          <w:delText>р</w:delText>
        </w:r>
      </w:del>
      <w:del w:id="496" w:author="Stealth" w:date="2023-10-26T17:47:47Z">
        <w:r>
          <w:rPr>
            <w:rFonts w:ascii="Times New Roman" w:hAnsi="Times New Roman" w:cs="Times New Roman"/>
            <w:sz w:val="28"/>
            <w:szCs w:val="28"/>
            <w:highlight w:val="yellow"/>
            <w:lang w:val="ru-RU"/>
            <w:rPrChange w:id="497" w:author="Stealth" w:date="2023-10-30T15:20:17Z">
              <w:rPr>
                <w:rFonts w:ascii="Times New Roman" w:hAnsi="Times New Roman" w:cs="Times New Roman"/>
                <w:sz w:val="28"/>
                <w:szCs w:val="28"/>
                <w:lang w:val="ru-RU"/>
              </w:rPr>
            </w:rPrChange>
          </w:rPr>
          <w:delText>а</w:delText>
        </w:r>
      </w:del>
      <w:del w:id="499" w:author="Stealth" w:date="2023-10-26T17:56:37Z">
        <w:r>
          <w:rPr>
            <w:rFonts w:ascii="Times New Roman" w:hAnsi="Times New Roman" w:cs="Times New Roman"/>
            <w:sz w:val="28"/>
            <w:szCs w:val="28"/>
            <w:lang w:val="ru-RU"/>
            <w:rPrChange w:id="500" w:author="Stealth" w:date="2023-10-30T15:20:17Z">
              <w:rPr>
                <w:rFonts w:ascii="Times New Roman" w:hAnsi="Times New Roman" w:cs="Times New Roman"/>
                <w:sz w:val="28"/>
                <w:szCs w:val="28"/>
                <w:lang w:val="ru-RU"/>
              </w:rPr>
            </w:rPrChange>
          </w:rPr>
          <w:delText xml:space="preserve">, можно для </w:delText>
        </w:r>
      </w:del>
      <w:del w:id="502" w:author="Stealth" w:date="2023-10-26T17:56:37Z">
        <w:r>
          <w:rPr>
            <w:rFonts w:ascii="Times New Roman" w:hAnsi="Times New Roman" w:cs="Times New Roman"/>
            <w:sz w:val="28"/>
            <w:szCs w:val="28"/>
            <w:rPrChange w:id="503" w:author="Stealth" w:date="2023-10-30T15:20:17Z">
              <w:rPr>
                <w:rFonts w:ascii="Times New Roman" w:hAnsi="Times New Roman" w:cs="Times New Roman"/>
                <w:sz w:val="28"/>
                <w:szCs w:val="28"/>
              </w:rPr>
            </w:rPrChange>
          </w:rPr>
          <w:delText>SMD</w:delText>
        </w:r>
      </w:del>
      <w:del w:id="505" w:author="Stealth" w:date="2023-10-26T17:56:37Z">
        <w:r>
          <w:rPr>
            <w:rFonts w:ascii="Times New Roman" w:hAnsi="Times New Roman" w:cs="Times New Roman"/>
            <w:sz w:val="28"/>
            <w:szCs w:val="28"/>
            <w:lang w:val="ru-RU"/>
            <w:rPrChange w:id="506" w:author="Stealth" w:date="2023-10-30T15:20:17Z">
              <w:rPr>
                <w:rFonts w:ascii="Times New Roman" w:hAnsi="Times New Roman" w:cs="Times New Roman"/>
                <w:sz w:val="28"/>
                <w:szCs w:val="28"/>
                <w:lang w:val="ru-RU"/>
              </w:rPr>
            </w:rPrChange>
          </w:rPr>
          <w:delText>. У нас второй вариант.</w:delText>
        </w:r>
      </w:del>
      <w:r>
        <w:rPr>
          <w:rFonts w:ascii="Times New Roman" w:hAnsi="Times New Roman" w:cs="Times New Roman"/>
          <w:sz w:val="28"/>
          <w:szCs w:val="28"/>
          <w:lang w:val="ru-RU"/>
          <w:rPrChange w:id="508" w:author="Stealth" w:date="2023-10-30T15:20:17Z">
            <w:rPr>
              <w:rFonts w:ascii="Times New Roman" w:hAnsi="Times New Roman" w:cs="Times New Roman"/>
              <w:sz w:val="28"/>
              <w:szCs w:val="28"/>
              <w:lang w:val="ru-RU"/>
            </w:rPr>
          </w:rPrChange>
        </w:rPr>
        <w:t xml:space="preserve"> </w:t>
      </w:r>
    </w:p>
    <w:p>
      <w:pPr>
        <w:jc w:val="both"/>
        <w:rPr>
          <w:rFonts w:ascii="Times New Roman" w:hAnsi="Times New Roman" w:cs="Times New Roman"/>
          <w:sz w:val="28"/>
          <w:szCs w:val="28"/>
          <w:lang w:val="ru-RU"/>
          <w:rPrChange w:id="509" w:author="Stealth" w:date="2023-10-30T15:20:30Z">
            <w:rPr>
              <w:rFonts w:ascii="Times New Roman" w:hAnsi="Times New Roman" w:cs="Times New Roman"/>
              <w:sz w:val="28"/>
              <w:szCs w:val="28"/>
              <w:lang w:val="ru-RU"/>
            </w:rPr>
          </w:rPrChange>
        </w:rPr>
      </w:pPr>
    </w:p>
    <w:p>
      <w:pPr>
        <w:jc w:val="both"/>
        <w:rPr>
          <w:rFonts w:ascii="Times New Roman" w:hAnsi="Times New Roman" w:cs="Times New Roman"/>
          <w:sz w:val="28"/>
          <w:szCs w:val="28"/>
          <w:lang w:val="ru-RU"/>
          <w:rPrChange w:id="510" w:author="Stealth" w:date="2023-10-30T15:20:30Z">
            <w:rPr>
              <w:rFonts w:ascii="Times New Roman" w:hAnsi="Times New Roman"/>
              <w:sz w:val="28"/>
              <w:szCs w:val="28"/>
              <w:lang w:val="ru-RU"/>
            </w:rPr>
          </w:rPrChange>
        </w:rPr>
      </w:pPr>
      <w:ins w:id="511" w:author="Stealth" w:date="2023-10-30T13:22:26Z">
        <w:r>
          <w:rPr>
            <w:rFonts w:ascii="Times New Roman" w:hAnsi="Times New Roman" w:cs="Times New Roman"/>
            <w:sz w:val="28"/>
            <w:szCs w:val="28"/>
            <w:lang w:val="ru-RU"/>
            <w:rPrChange w:id="512" w:author="Stealth" w:date="2023-10-30T15:20:30Z">
              <w:rPr>
                <w:rFonts w:ascii="Times New Roman" w:hAnsi="Times New Roman"/>
                <w:sz w:val="28"/>
                <w:szCs w:val="28"/>
                <w:lang w:val="ru-RU"/>
              </w:rPr>
            </w:rPrChange>
          </w:rPr>
          <w:t>Б</w:t>
        </w:r>
      </w:ins>
      <w:del w:id="514" w:author="Stealth" w:date="2023-10-30T13:22:25Z">
        <w:r>
          <w:rPr>
            <w:rFonts w:ascii="Times New Roman" w:hAnsi="Times New Roman" w:cs="Times New Roman"/>
            <w:sz w:val="28"/>
            <w:szCs w:val="28"/>
            <w:lang w:val="ru-RU"/>
            <w:rPrChange w:id="515" w:author="Stealth" w:date="2023-10-30T15:20:30Z">
              <w:rPr>
                <w:rFonts w:ascii="Times New Roman" w:hAnsi="Times New Roman"/>
                <w:sz w:val="28"/>
                <w:szCs w:val="28"/>
                <w:lang w:val="ru-RU"/>
              </w:rPr>
            </w:rPrChange>
          </w:rPr>
          <w:delText>Напо</w:delText>
        </w:r>
      </w:del>
      <w:del w:id="517" w:author="Stealth" w:date="2023-10-30T13:22:24Z">
        <w:r>
          <w:rPr>
            <w:rFonts w:ascii="Times New Roman" w:hAnsi="Times New Roman" w:cs="Times New Roman"/>
            <w:sz w:val="28"/>
            <w:szCs w:val="28"/>
            <w:lang w:val="ru-RU"/>
            <w:rPrChange w:id="518" w:author="Stealth" w:date="2023-10-30T15:20:30Z">
              <w:rPr>
                <w:rFonts w:ascii="Times New Roman" w:hAnsi="Times New Roman"/>
                <w:sz w:val="28"/>
                <w:szCs w:val="28"/>
                <w:lang w:val="ru-RU"/>
              </w:rPr>
            </w:rPrChange>
          </w:rPr>
          <w:delText xml:space="preserve">мню, что </w:delText>
        </w:r>
      </w:del>
      <w:del w:id="520" w:author="Stealth" w:date="2023-10-30T13:22:23Z">
        <w:r>
          <w:rPr>
            <w:rFonts w:ascii="Times New Roman" w:hAnsi="Times New Roman" w:cs="Times New Roman"/>
            <w:sz w:val="28"/>
            <w:szCs w:val="28"/>
            <w:lang w:val="ru-RU"/>
            <w:rPrChange w:id="521" w:author="Stealth" w:date="2023-10-30T15:20:30Z">
              <w:rPr>
                <w:rFonts w:ascii="Times New Roman" w:hAnsi="Times New Roman"/>
                <w:sz w:val="28"/>
                <w:szCs w:val="28"/>
                <w:lang w:val="ru-RU"/>
              </w:rPr>
            </w:rPrChange>
          </w:rPr>
          <w:delText>б</w:delText>
        </w:r>
      </w:del>
      <w:r>
        <w:rPr>
          <w:rFonts w:ascii="Times New Roman" w:hAnsi="Times New Roman" w:cs="Times New Roman"/>
          <w:sz w:val="28"/>
          <w:szCs w:val="28"/>
          <w:lang w:val="ru-RU"/>
          <w:rPrChange w:id="523" w:author="Stealth" w:date="2023-10-30T15:20:30Z">
            <w:rPr>
              <w:rFonts w:ascii="Times New Roman" w:hAnsi="Times New Roman"/>
              <w:sz w:val="28"/>
              <w:szCs w:val="28"/>
              <w:lang w:val="ru-RU"/>
            </w:rPr>
          </w:rPrChange>
        </w:rPr>
        <w:t xml:space="preserve">ольшинство действий в Eagle можно выполнить несколькими способами. Например для создания площадки можно нажать на иконку </w:t>
      </w:r>
      <w:r>
        <w:rPr>
          <w:rFonts w:ascii="Times New Roman" w:hAnsi="Times New Roman" w:cs="Times New Roman"/>
          <w:sz w:val="28"/>
          <w:szCs w:val="28"/>
          <w:rPrChange w:id="524" w:author="Stealth" w:date="2023-10-30T15:20:30Z">
            <w:rPr>
              <w:rFonts w:ascii="Times New Roman" w:hAnsi="Times New Roman"/>
              <w:sz w:val="28"/>
              <w:szCs w:val="28"/>
            </w:rPr>
          </w:rPrChange>
        </w:rPr>
        <w:t>SMD</w:t>
      </w:r>
      <w:r>
        <w:rPr>
          <w:rFonts w:ascii="Times New Roman" w:hAnsi="Times New Roman" w:cs="Times New Roman"/>
          <w:sz w:val="28"/>
          <w:szCs w:val="28"/>
          <w:lang w:val="ru-RU"/>
          <w:rPrChange w:id="525" w:author="Stealth" w:date="2023-10-30T15:20:30Z">
            <w:rPr>
              <w:rFonts w:ascii="Times New Roman" w:hAnsi="Times New Roman"/>
              <w:sz w:val="28"/>
              <w:szCs w:val="28"/>
              <w:lang w:val="ru-RU"/>
            </w:rPr>
          </w:rPrChange>
        </w:rPr>
        <w:t xml:space="preserve">, выбрать в верхнем меню Draw &gt; </w:t>
      </w:r>
      <w:r>
        <w:rPr>
          <w:rFonts w:ascii="Times New Roman" w:hAnsi="Times New Roman" w:cs="Times New Roman"/>
          <w:sz w:val="28"/>
          <w:szCs w:val="28"/>
          <w:rPrChange w:id="526" w:author="Stealth" w:date="2023-10-30T15:20:30Z">
            <w:rPr>
              <w:rFonts w:ascii="Times New Roman" w:hAnsi="Times New Roman"/>
              <w:sz w:val="28"/>
              <w:szCs w:val="28"/>
            </w:rPr>
          </w:rPrChange>
        </w:rPr>
        <w:t>SMD</w:t>
      </w:r>
      <w:r>
        <w:rPr>
          <w:rFonts w:ascii="Times New Roman" w:hAnsi="Times New Roman" w:cs="Times New Roman"/>
          <w:sz w:val="28"/>
          <w:szCs w:val="28"/>
          <w:lang w:val="ru-RU"/>
          <w:rPrChange w:id="527" w:author="Stealth" w:date="2023-10-30T15:20:30Z">
            <w:rPr>
              <w:rFonts w:ascii="Times New Roman" w:hAnsi="Times New Roman"/>
              <w:sz w:val="28"/>
              <w:szCs w:val="28"/>
              <w:lang w:val="ru-RU"/>
            </w:rPr>
          </w:rPrChange>
        </w:rPr>
        <w:t xml:space="preserve"> или набрать в консоли команду </w:t>
      </w:r>
      <w:r>
        <w:rPr>
          <w:rFonts w:ascii="Times New Roman" w:hAnsi="Times New Roman" w:cs="Times New Roman"/>
          <w:sz w:val="28"/>
          <w:szCs w:val="28"/>
          <w:rPrChange w:id="528" w:author="Stealth" w:date="2023-10-30T15:20:30Z">
            <w:rPr>
              <w:rFonts w:ascii="Times New Roman" w:hAnsi="Times New Roman"/>
              <w:sz w:val="28"/>
              <w:szCs w:val="28"/>
            </w:rPr>
          </w:rPrChange>
        </w:rPr>
        <w:t>smd</w:t>
      </w:r>
      <w:r>
        <w:rPr>
          <w:rFonts w:ascii="Times New Roman" w:hAnsi="Times New Roman" w:cs="Times New Roman"/>
          <w:sz w:val="28"/>
          <w:szCs w:val="28"/>
          <w:lang w:val="ru-RU"/>
          <w:rPrChange w:id="529" w:author="Stealth" w:date="2023-10-30T15:20:30Z">
            <w:rPr>
              <w:rFonts w:ascii="Times New Roman" w:hAnsi="Times New Roman"/>
              <w:sz w:val="28"/>
              <w:szCs w:val="28"/>
              <w:lang w:val="ru-RU"/>
            </w:rPr>
          </w:rPrChange>
        </w:rPr>
        <w:t>.</w:t>
      </w:r>
    </w:p>
    <w:p>
      <w:pPr>
        <w:jc w:val="both"/>
        <w:rPr>
          <w:rFonts w:ascii="Times New Roman" w:hAnsi="Times New Roman" w:cs="Times New Roman"/>
          <w:sz w:val="28"/>
          <w:szCs w:val="28"/>
          <w:lang w:val="ru-RU"/>
          <w:rPrChange w:id="530" w:author="Stealth" w:date="2023-10-30T15:20:30Z">
            <w:rPr>
              <w:rFonts w:ascii="Times New Roman" w:hAnsi="Times New Roman"/>
              <w:sz w:val="28"/>
              <w:szCs w:val="28"/>
              <w:lang w:val="ru-RU"/>
            </w:rPr>
          </w:rPrChange>
        </w:rPr>
      </w:pPr>
    </w:p>
    <w:p>
      <w:pPr>
        <w:jc w:val="both"/>
        <w:rPr>
          <w:rFonts w:ascii="Times New Roman" w:hAnsi="Times New Roman" w:cs="Times New Roman"/>
          <w:sz w:val="28"/>
          <w:szCs w:val="28"/>
          <w:lang w:val="ru-RU"/>
          <w:rPrChange w:id="531" w:author="Stealth" w:date="2023-10-30T15:20:30Z">
            <w:rPr>
              <w:rFonts w:ascii="Times New Roman" w:hAnsi="Times New Roman"/>
              <w:sz w:val="28"/>
              <w:szCs w:val="28"/>
              <w:lang w:val="ru-RU"/>
            </w:rPr>
          </w:rPrChange>
        </w:rPr>
      </w:pPr>
      <w:r>
        <w:rPr>
          <w:rFonts w:ascii="Times New Roman" w:hAnsi="Times New Roman" w:cs="Times New Roman"/>
          <w:sz w:val="28"/>
          <w:szCs w:val="28"/>
          <w:lang w:val="ru-RU"/>
          <w:rPrChange w:id="532" w:author="Stealth" w:date="2023-10-30T15:20:30Z">
            <w:rPr>
              <w:rFonts w:ascii="Times New Roman" w:hAnsi="Times New Roman"/>
              <w:sz w:val="28"/>
              <w:szCs w:val="28"/>
              <w:lang w:val="ru-RU"/>
            </w:rPr>
          </w:rPrChange>
        </w:rPr>
        <w:t>Нажа</w:t>
      </w:r>
      <w:ins w:id="533" w:author="Stealth" w:date="2023-10-30T13:22:43Z">
        <w:r>
          <w:rPr>
            <w:rFonts w:ascii="Times New Roman" w:hAnsi="Times New Roman" w:cs="Times New Roman"/>
            <w:sz w:val="28"/>
            <w:szCs w:val="28"/>
            <w:lang w:val="ru-RU"/>
            <w:rPrChange w:id="534" w:author="Stealth" w:date="2023-10-30T15:20:30Z">
              <w:rPr>
                <w:rFonts w:ascii="Times New Roman" w:hAnsi="Times New Roman"/>
                <w:sz w:val="28"/>
                <w:szCs w:val="28"/>
                <w:lang w:val="ru-RU"/>
              </w:rPr>
            </w:rPrChange>
          </w:rPr>
          <w:t>ть</w:t>
        </w:r>
      </w:ins>
      <w:del w:id="536" w:author="Stealth" w:date="2023-10-30T13:22:40Z">
        <w:r>
          <w:rPr>
            <w:rFonts w:ascii="Times New Roman" w:hAnsi="Times New Roman" w:cs="Times New Roman"/>
            <w:sz w:val="28"/>
            <w:szCs w:val="28"/>
            <w:lang w:val="ru-RU"/>
            <w:rPrChange w:id="537" w:author="Stealth" w:date="2023-10-30T15:20:30Z">
              <w:rPr>
                <w:rFonts w:ascii="Times New Roman" w:hAnsi="Times New Roman"/>
                <w:sz w:val="28"/>
                <w:szCs w:val="28"/>
                <w:lang w:val="ru-RU"/>
              </w:rPr>
            </w:rPrChange>
          </w:rPr>
          <w:delText>ли</w:delText>
        </w:r>
      </w:del>
      <w:r>
        <w:rPr>
          <w:rFonts w:ascii="Times New Roman" w:hAnsi="Times New Roman" w:cs="Times New Roman"/>
          <w:sz w:val="28"/>
          <w:szCs w:val="28"/>
          <w:lang w:val="ru-RU"/>
          <w:rPrChange w:id="539" w:author="Stealth" w:date="2023-10-30T15:20:30Z">
            <w:rPr>
              <w:rFonts w:ascii="Times New Roman" w:hAnsi="Times New Roman"/>
              <w:sz w:val="28"/>
              <w:szCs w:val="28"/>
              <w:lang w:val="ru-RU"/>
            </w:rPr>
          </w:rPrChange>
        </w:rPr>
        <w:t xml:space="preserve"> на иконку </w:t>
      </w:r>
      <w:r>
        <w:rPr>
          <w:rFonts w:ascii="Times New Roman" w:hAnsi="Times New Roman" w:cs="Times New Roman"/>
          <w:sz w:val="28"/>
          <w:szCs w:val="28"/>
          <w:rPrChange w:id="540" w:author="Stealth" w:date="2023-10-30T15:20:30Z">
            <w:rPr>
              <w:rFonts w:ascii="Times New Roman" w:hAnsi="Times New Roman"/>
              <w:sz w:val="28"/>
              <w:szCs w:val="28"/>
            </w:rPr>
          </w:rPrChange>
        </w:rPr>
        <w:t>SMD</w:t>
      </w:r>
      <w:r>
        <w:rPr>
          <w:rFonts w:ascii="Times New Roman" w:hAnsi="Times New Roman" w:cs="Times New Roman"/>
          <w:sz w:val="28"/>
          <w:szCs w:val="28"/>
          <w:lang w:val="ru-RU"/>
          <w:rPrChange w:id="541" w:author="Stealth" w:date="2023-10-30T15:20:30Z">
            <w:rPr>
              <w:rFonts w:ascii="Times New Roman" w:hAnsi="Times New Roman"/>
              <w:sz w:val="28"/>
              <w:szCs w:val="28"/>
              <w:lang w:val="ru-RU"/>
            </w:rPr>
          </w:rPrChange>
        </w:rPr>
        <w:t xml:space="preserve">. Наверху изменилась панель инструментов и курсор приобрел форму </w:t>
      </w:r>
      <w:ins w:id="542" w:author="Stealth" w:date="2023-10-30T16:44:18Z">
        <w:r>
          <w:rPr>
            <w:rFonts w:ascii="Times New Roman" w:hAnsi="Times New Roman" w:cs="Times New Roman"/>
            <w:sz w:val="28"/>
            <w:szCs w:val="28"/>
            <w:lang w:val="ru-RU"/>
          </w:rPr>
          <w:t>посад</w:t>
        </w:r>
      </w:ins>
      <w:ins w:id="543" w:author="Stealth" w:date="2023-10-30T16:44:19Z">
        <w:r>
          <w:rPr>
            <w:rFonts w:ascii="Times New Roman" w:hAnsi="Times New Roman" w:cs="Times New Roman"/>
            <w:sz w:val="28"/>
            <w:szCs w:val="28"/>
            <w:lang w:val="ru-RU"/>
          </w:rPr>
          <w:t>очног</w:t>
        </w:r>
      </w:ins>
      <w:ins w:id="544" w:author="Stealth" w:date="2023-10-30T16:44:20Z">
        <w:r>
          <w:rPr>
            <w:rFonts w:ascii="Times New Roman" w:hAnsi="Times New Roman" w:cs="Times New Roman"/>
            <w:sz w:val="28"/>
            <w:szCs w:val="28"/>
            <w:lang w:val="ru-RU"/>
          </w:rPr>
          <w:t>о</w:t>
        </w:r>
      </w:ins>
      <w:ins w:id="545" w:author="Stealth" w:date="2023-10-30T16:44:20Z">
        <w:r>
          <w:rPr>
            <w:rFonts w:hint="default" w:ascii="Times New Roman" w:hAnsi="Times New Roman" w:cs="Times New Roman"/>
            <w:sz w:val="28"/>
            <w:szCs w:val="28"/>
            <w:lang w:val="ru-RU"/>
          </w:rPr>
          <w:t xml:space="preserve"> места</w:t>
        </w:r>
      </w:ins>
      <w:del w:id="546" w:author="Stealth" w:date="2023-10-30T16:44:17Z">
        <w:r>
          <w:rPr>
            <w:rFonts w:ascii="Times New Roman" w:hAnsi="Times New Roman" w:cs="Times New Roman"/>
            <w:sz w:val="28"/>
            <w:szCs w:val="28"/>
            <w:lang w:val="ru-RU"/>
            <w:rPrChange w:id="547" w:author="Stealth" w:date="2023-10-30T15:20:30Z">
              <w:rPr>
                <w:rFonts w:ascii="Times New Roman" w:hAnsi="Times New Roman"/>
                <w:sz w:val="28"/>
                <w:szCs w:val="28"/>
                <w:lang w:val="ru-RU"/>
              </w:rPr>
            </w:rPrChange>
          </w:rPr>
          <w:delText>к</w:delText>
        </w:r>
      </w:del>
      <w:del w:id="549" w:author="Stealth" w:date="2023-10-30T16:44:17Z">
        <w:r>
          <w:rPr>
            <w:rFonts w:ascii="Times New Roman" w:hAnsi="Times New Roman" w:cs="Times New Roman"/>
            <w:sz w:val="28"/>
            <w:szCs w:val="28"/>
            <w:lang w:val="ru-RU"/>
            <w:rPrChange w:id="550" w:author="Stealth" w:date="2023-10-30T15:20:30Z">
              <w:rPr>
                <w:rFonts w:ascii="Times New Roman" w:hAnsi="Times New Roman"/>
                <w:sz w:val="28"/>
                <w:szCs w:val="28"/>
                <w:lang w:val="ru-RU"/>
              </w:rPr>
            </w:rPrChange>
          </w:rPr>
          <w:delText>о</w:delText>
        </w:r>
      </w:del>
      <w:del w:id="552" w:author="Stealth" w:date="2023-10-30T16:44:16Z">
        <w:r>
          <w:rPr>
            <w:rFonts w:ascii="Times New Roman" w:hAnsi="Times New Roman" w:cs="Times New Roman"/>
            <w:sz w:val="28"/>
            <w:szCs w:val="28"/>
            <w:lang w:val="ru-RU"/>
            <w:rPrChange w:id="553" w:author="Stealth" w:date="2023-10-30T15:20:30Z">
              <w:rPr>
                <w:rFonts w:ascii="Times New Roman" w:hAnsi="Times New Roman"/>
                <w:sz w:val="28"/>
                <w:szCs w:val="28"/>
                <w:lang w:val="ru-RU"/>
              </w:rPr>
            </w:rPrChange>
          </w:rPr>
          <w:delText>н</w:delText>
        </w:r>
      </w:del>
      <w:del w:id="555" w:author="Stealth" w:date="2023-10-30T16:44:16Z">
        <w:r>
          <w:rPr>
            <w:rFonts w:ascii="Times New Roman" w:hAnsi="Times New Roman" w:cs="Times New Roman"/>
            <w:sz w:val="28"/>
            <w:szCs w:val="28"/>
            <w:lang w:val="ru-RU"/>
            <w:rPrChange w:id="556" w:author="Stealth" w:date="2023-10-30T15:20:30Z">
              <w:rPr>
                <w:rFonts w:ascii="Times New Roman" w:hAnsi="Times New Roman"/>
                <w:sz w:val="28"/>
                <w:szCs w:val="28"/>
                <w:lang w:val="ru-RU"/>
              </w:rPr>
            </w:rPrChange>
          </w:rPr>
          <w:delText>т</w:delText>
        </w:r>
      </w:del>
      <w:del w:id="558" w:author="Stealth" w:date="2023-10-30T16:44:16Z">
        <w:r>
          <w:rPr>
            <w:rFonts w:ascii="Times New Roman" w:hAnsi="Times New Roman" w:cs="Times New Roman"/>
            <w:sz w:val="28"/>
            <w:szCs w:val="28"/>
            <w:lang w:val="ru-RU"/>
            <w:rPrChange w:id="559" w:author="Stealth" w:date="2023-10-30T15:20:30Z">
              <w:rPr>
                <w:rFonts w:ascii="Times New Roman" w:hAnsi="Times New Roman"/>
                <w:sz w:val="28"/>
                <w:szCs w:val="28"/>
                <w:lang w:val="ru-RU"/>
              </w:rPr>
            </w:rPrChange>
          </w:rPr>
          <w:delText>а</w:delText>
        </w:r>
      </w:del>
      <w:del w:id="561" w:author="Stealth" w:date="2023-10-30T16:44:16Z">
        <w:r>
          <w:rPr>
            <w:rFonts w:ascii="Times New Roman" w:hAnsi="Times New Roman" w:cs="Times New Roman"/>
            <w:sz w:val="28"/>
            <w:szCs w:val="28"/>
            <w:lang w:val="ru-RU"/>
            <w:rPrChange w:id="562" w:author="Stealth" w:date="2023-10-30T15:20:30Z">
              <w:rPr>
                <w:rFonts w:ascii="Times New Roman" w:hAnsi="Times New Roman"/>
                <w:sz w:val="28"/>
                <w:szCs w:val="28"/>
                <w:lang w:val="ru-RU"/>
              </w:rPr>
            </w:rPrChange>
          </w:rPr>
          <w:delText>к</w:delText>
        </w:r>
      </w:del>
      <w:del w:id="564" w:author="Stealth" w:date="2023-10-30T16:44:16Z">
        <w:r>
          <w:rPr>
            <w:rFonts w:ascii="Times New Roman" w:hAnsi="Times New Roman" w:cs="Times New Roman"/>
            <w:sz w:val="28"/>
            <w:szCs w:val="28"/>
            <w:lang w:val="ru-RU"/>
            <w:rPrChange w:id="565" w:author="Stealth" w:date="2023-10-30T15:20:30Z">
              <w:rPr>
                <w:rFonts w:ascii="Times New Roman" w:hAnsi="Times New Roman"/>
                <w:sz w:val="28"/>
                <w:szCs w:val="28"/>
                <w:lang w:val="ru-RU"/>
              </w:rPr>
            </w:rPrChange>
          </w:rPr>
          <w:delText>т</w:delText>
        </w:r>
      </w:del>
      <w:del w:id="567" w:author="Stealth" w:date="2023-10-30T16:44:16Z">
        <w:r>
          <w:rPr>
            <w:rFonts w:ascii="Times New Roman" w:hAnsi="Times New Roman" w:cs="Times New Roman"/>
            <w:sz w:val="28"/>
            <w:szCs w:val="28"/>
            <w:lang w:val="ru-RU"/>
            <w:rPrChange w:id="568" w:author="Stealth" w:date="2023-10-30T15:20:30Z">
              <w:rPr>
                <w:rFonts w:ascii="Times New Roman" w:hAnsi="Times New Roman"/>
                <w:sz w:val="28"/>
                <w:szCs w:val="28"/>
                <w:lang w:val="ru-RU"/>
              </w:rPr>
            </w:rPrChange>
          </w:rPr>
          <w:delText>н</w:delText>
        </w:r>
      </w:del>
      <w:del w:id="570" w:author="Stealth" w:date="2023-10-30T16:44:16Z">
        <w:r>
          <w:rPr>
            <w:rFonts w:ascii="Times New Roman" w:hAnsi="Times New Roman" w:cs="Times New Roman"/>
            <w:sz w:val="28"/>
            <w:szCs w:val="28"/>
            <w:lang w:val="ru-RU"/>
            <w:rPrChange w:id="571" w:author="Stealth" w:date="2023-10-30T15:20:30Z">
              <w:rPr>
                <w:rFonts w:ascii="Times New Roman" w:hAnsi="Times New Roman"/>
                <w:sz w:val="28"/>
                <w:szCs w:val="28"/>
                <w:lang w:val="ru-RU"/>
              </w:rPr>
            </w:rPrChange>
          </w:rPr>
          <w:delText>о</w:delText>
        </w:r>
      </w:del>
      <w:del w:id="573" w:author="Stealth" w:date="2023-10-30T16:44:16Z">
        <w:r>
          <w:rPr>
            <w:rFonts w:ascii="Times New Roman" w:hAnsi="Times New Roman" w:cs="Times New Roman"/>
            <w:sz w:val="28"/>
            <w:szCs w:val="28"/>
            <w:lang w:val="ru-RU"/>
            <w:rPrChange w:id="574" w:author="Stealth" w:date="2023-10-30T15:20:30Z">
              <w:rPr>
                <w:rFonts w:ascii="Times New Roman" w:hAnsi="Times New Roman"/>
                <w:sz w:val="28"/>
                <w:szCs w:val="28"/>
                <w:lang w:val="ru-RU"/>
              </w:rPr>
            </w:rPrChange>
          </w:rPr>
          <w:delText>й</w:delText>
        </w:r>
      </w:del>
      <w:del w:id="576" w:author="Stealth" w:date="2023-10-30T16:44:16Z">
        <w:r>
          <w:rPr>
            <w:rFonts w:ascii="Times New Roman" w:hAnsi="Times New Roman" w:cs="Times New Roman"/>
            <w:sz w:val="28"/>
            <w:szCs w:val="28"/>
            <w:lang w:val="ru-RU"/>
            <w:rPrChange w:id="577" w:author="Stealth" w:date="2023-10-30T15:20:30Z">
              <w:rPr>
                <w:rFonts w:ascii="Times New Roman" w:hAnsi="Times New Roman"/>
                <w:sz w:val="28"/>
                <w:szCs w:val="28"/>
                <w:lang w:val="ru-RU"/>
              </w:rPr>
            </w:rPrChange>
          </w:rPr>
          <w:delText xml:space="preserve"> </w:delText>
        </w:r>
      </w:del>
      <w:del w:id="579" w:author="Stealth" w:date="2023-10-30T16:44:16Z">
        <w:r>
          <w:rPr>
            <w:rFonts w:ascii="Times New Roman" w:hAnsi="Times New Roman" w:cs="Times New Roman"/>
            <w:sz w:val="28"/>
            <w:szCs w:val="28"/>
            <w:lang w:val="ru-RU"/>
            <w:rPrChange w:id="580" w:author="Stealth" w:date="2023-10-30T15:20:30Z">
              <w:rPr>
                <w:rFonts w:ascii="Times New Roman" w:hAnsi="Times New Roman"/>
                <w:sz w:val="28"/>
                <w:szCs w:val="28"/>
                <w:lang w:val="ru-RU"/>
              </w:rPr>
            </w:rPrChange>
          </w:rPr>
          <w:delText>п</w:delText>
        </w:r>
      </w:del>
      <w:del w:id="582" w:author="Stealth" w:date="2023-10-30T16:44:16Z">
        <w:r>
          <w:rPr>
            <w:rFonts w:ascii="Times New Roman" w:hAnsi="Times New Roman" w:cs="Times New Roman"/>
            <w:sz w:val="28"/>
            <w:szCs w:val="28"/>
            <w:lang w:val="ru-RU"/>
            <w:rPrChange w:id="583" w:author="Stealth" w:date="2023-10-30T15:20:30Z">
              <w:rPr>
                <w:rFonts w:ascii="Times New Roman" w:hAnsi="Times New Roman"/>
                <w:sz w:val="28"/>
                <w:szCs w:val="28"/>
                <w:lang w:val="ru-RU"/>
              </w:rPr>
            </w:rPrChange>
          </w:rPr>
          <w:delText>л</w:delText>
        </w:r>
      </w:del>
      <w:del w:id="585" w:author="Stealth" w:date="2023-10-30T16:44:16Z">
        <w:r>
          <w:rPr>
            <w:rFonts w:ascii="Times New Roman" w:hAnsi="Times New Roman" w:cs="Times New Roman"/>
            <w:sz w:val="28"/>
            <w:szCs w:val="28"/>
            <w:lang w:val="ru-RU"/>
            <w:rPrChange w:id="586" w:author="Stealth" w:date="2023-10-30T15:20:30Z">
              <w:rPr>
                <w:rFonts w:ascii="Times New Roman" w:hAnsi="Times New Roman"/>
                <w:sz w:val="28"/>
                <w:szCs w:val="28"/>
                <w:lang w:val="ru-RU"/>
              </w:rPr>
            </w:rPrChange>
          </w:rPr>
          <w:delText>о</w:delText>
        </w:r>
      </w:del>
      <w:del w:id="588" w:author="Stealth" w:date="2023-10-30T16:44:16Z">
        <w:r>
          <w:rPr>
            <w:rFonts w:ascii="Times New Roman" w:hAnsi="Times New Roman" w:cs="Times New Roman"/>
            <w:sz w:val="28"/>
            <w:szCs w:val="28"/>
            <w:lang w:val="ru-RU"/>
            <w:rPrChange w:id="589" w:author="Stealth" w:date="2023-10-30T15:20:30Z">
              <w:rPr>
                <w:rFonts w:ascii="Times New Roman" w:hAnsi="Times New Roman"/>
                <w:sz w:val="28"/>
                <w:szCs w:val="28"/>
                <w:lang w:val="ru-RU"/>
              </w:rPr>
            </w:rPrChange>
          </w:rPr>
          <w:delText>щ</w:delText>
        </w:r>
      </w:del>
      <w:del w:id="591" w:author="Stealth" w:date="2023-10-30T16:44:15Z">
        <w:r>
          <w:rPr>
            <w:rFonts w:ascii="Times New Roman" w:hAnsi="Times New Roman" w:cs="Times New Roman"/>
            <w:sz w:val="28"/>
            <w:szCs w:val="28"/>
            <w:lang w:val="ru-RU"/>
            <w:rPrChange w:id="592" w:author="Stealth" w:date="2023-10-30T15:20:30Z">
              <w:rPr>
                <w:rFonts w:ascii="Times New Roman" w:hAnsi="Times New Roman"/>
                <w:sz w:val="28"/>
                <w:szCs w:val="28"/>
                <w:lang w:val="ru-RU"/>
              </w:rPr>
            </w:rPrChange>
          </w:rPr>
          <w:delText>а</w:delText>
        </w:r>
      </w:del>
      <w:del w:id="594" w:author="Stealth" w:date="2023-10-30T16:44:15Z">
        <w:r>
          <w:rPr>
            <w:rFonts w:ascii="Times New Roman" w:hAnsi="Times New Roman" w:cs="Times New Roman"/>
            <w:sz w:val="28"/>
            <w:szCs w:val="28"/>
            <w:lang w:val="ru-RU"/>
            <w:rPrChange w:id="595" w:author="Stealth" w:date="2023-10-30T15:20:30Z">
              <w:rPr>
                <w:rFonts w:ascii="Times New Roman" w:hAnsi="Times New Roman"/>
                <w:sz w:val="28"/>
                <w:szCs w:val="28"/>
                <w:lang w:val="ru-RU"/>
              </w:rPr>
            </w:rPrChange>
          </w:rPr>
          <w:delText>д</w:delText>
        </w:r>
      </w:del>
      <w:del w:id="597" w:author="Stealth" w:date="2023-10-30T16:44:15Z">
        <w:r>
          <w:rPr>
            <w:rFonts w:ascii="Times New Roman" w:hAnsi="Times New Roman" w:cs="Times New Roman"/>
            <w:sz w:val="28"/>
            <w:szCs w:val="28"/>
            <w:lang w:val="ru-RU"/>
            <w:rPrChange w:id="598" w:author="Stealth" w:date="2023-10-30T15:20:30Z">
              <w:rPr>
                <w:rFonts w:ascii="Times New Roman" w:hAnsi="Times New Roman"/>
                <w:sz w:val="28"/>
                <w:szCs w:val="28"/>
                <w:lang w:val="ru-RU"/>
              </w:rPr>
            </w:rPrChange>
          </w:rPr>
          <w:delText>к</w:delText>
        </w:r>
      </w:del>
      <w:del w:id="600" w:author="Stealth" w:date="2023-10-30T16:44:15Z">
        <w:r>
          <w:rPr>
            <w:rFonts w:ascii="Times New Roman" w:hAnsi="Times New Roman" w:cs="Times New Roman"/>
            <w:sz w:val="28"/>
            <w:szCs w:val="28"/>
            <w:lang w:val="ru-RU"/>
            <w:rPrChange w:id="601" w:author="Stealth" w:date="2023-10-30T15:20:30Z">
              <w:rPr>
                <w:rFonts w:ascii="Times New Roman" w:hAnsi="Times New Roman"/>
                <w:sz w:val="28"/>
                <w:szCs w:val="28"/>
                <w:lang w:val="ru-RU"/>
              </w:rPr>
            </w:rPrChange>
          </w:rPr>
          <w:delText>и</w:delText>
        </w:r>
      </w:del>
      <w:r>
        <w:rPr>
          <w:rFonts w:ascii="Times New Roman" w:hAnsi="Times New Roman" w:cs="Times New Roman"/>
          <w:sz w:val="28"/>
          <w:szCs w:val="28"/>
          <w:lang w:val="ru-RU"/>
          <w:rPrChange w:id="603" w:author="Stealth" w:date="2023-10-30T15:20:30Z">
            <w:rPr>
              <w:rFonts w:ascii="Times New Roman" w:hAnsi="Times New Roman"/>
              <w:sz w:val="28"/>
              <w:szCs w:val="28"/>
              <w:lang w:val="ru-RU"/>
            </w:rPr>
          </w:rPrChange>
        </w:rPr>
        <w:t xml:space="preserve">. </w:t>
      </w:r>
    </w:p>
    <w:p>
      <w:pPr>
        <w:jc w:val="both"/>
        <w:rPr>
          <w:rFonts w:ascii="Times New Roman" w:hAnsi="Times New Roman" w:cs="Times New Roman"/>
          <w:sz w:val="28"/>
          <w:szCs w:val="28"/>
          <w:lang w:val="ru-RU"/>
          <w:rPrChange w:id="604" w:author="Stealth" w:date="2023-10-30T15:20:30Z">
            <w:rPr>
              <w:rFonts w:ascii="Times New Roman" w:hAnsi="Times New Roman"/>
              <w:sz w:val="28"/>
              <w:szCs w:val="28"/>
              <w:lang w:val="ru-RU"/>
            </w:rPr>
          </w:rPrChange>
        </w:rPr>
      </w:pPr>
      <w:r>
        <w:rPr>
          <w:rFonts w:ascii="Times New Roman" w:hAnsi="Times New Roman" w:cs="Times New Roman"/>
          <w:sz w:val="28"/>
          <w:szCs w:val="28"/>
          <w:lang w:val="ru-RU"/>
          <w:rPrChange w:id="605" w:author="Stealth" w:date="2023-10-30T15:20:30Z">
            <w:rPr>
              <w:rFonts w:ascii="Times New Roman" w:hAnsi="Times New Roman"/>
              <w:sz w:val="28"/>
              <w:szCs w:val="28"/>
              <w:lang w:val="ru-RU"/>
            </w:rPr>
          </w:rPrChange>
        </w:rPr>
        <w:t xml:space="preserve">В панели инструментов можно выбрать размер, круглость(насколько скруглены края) и угол поворота площадки. </w:t>
      </w:r>
    </w:p>
    <w:p>
      <w:pPr>
        <w:jc w:val="center"/>
      </w:pPr>
      <w:r>
        <w:drawing>
          <wp:inline distT="0" distB="0" distL="114300" distR="114300">
            <wp:extent cx="5271770" cy="1017270"/>
            <wp:effectExtent l="0" t="0" r="127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1"/>
                    <a:stretch>
                      <a:fillRect/>
                    </a:stretch>
                  </pic:blipFill>
                  <pic:spPr>
                    <a:xfrm>
                      <a:off x="0" y="0"/>
                      <a:ext cx="5271770" cy="1017270"/>
                    </a:xfrm>
                    <a:prstGeom prst="rect">
                      <a:avLst/>
                    </a:prstGeom>
                    <a:noFill/>
                    <a:ln>
                      <a:noFill/>
                    </a:ln>
                  </pic:spPr>
                </pic:pic>
              </a:graphicData>
            </a:graphic>
          </wp:inline>
        </w:drawing>
      </w:r>
    </w:p>
    <w:p>
      <w:pPr>
        <w:jc w:val="center"/>
        <w:rPr>
          <w:ins w:id="607" w:author="Stealth" w:date="2023-10-30T16:48:42Z"/>
          <w:rFonts w:hint="default" w:ascii="Times New Roman" w:hAnsi="Times New Roman" w:cs="Times New Roman"/>
          <w:sz w:val="24"/>
          <w:szCs w:val="24"/>
          <w:lang w:val="ru-RU"/>
        </w:rPr>
        <w:pPrChange w:id="606" w:author="Stealth" w:date="2023-10-30T13:24:19Z">
          <w:pPr>
            <w:jc w:val="both"/>
          </w:pPr>
        </w:pPrChange>
      </w:pPr>
      <w:ins w:id="608" w:author="Stealth" w:date="2023-10-30T13:24:19Z">
        <w:r>
          <w:rPr>
            <w:rFonts w:ascii="Times New Roman" w:hAnsi="Times New Roman" w:cs="Times New Roman"/>
            <w:sz w:val="24"/>
            <w:szCs w:val="24"/>
            <w:lang w:val="ru-RU"/>
            <w:rPrChange w:id="609" w:author="Stealth" w:date="2023-10-30T15:20:39Z">
              <w:rPr>
                <w:lang w:val="ru-RU"/>
              </w:rPr>
            </w:rPrChange>
          </w:rPr>
          <w:t>Р</w:t>
        </w:r>
      </w:ins>
      <w:ins w:id="611" w:author="Stealth" w:date="2023-10-30T13:24:22Z">
        <w:r>
          <w:rPr>
            <w:rFonts w:ascii="Times New Roman" w:hAnsi="Times New Roman" w:cs="Times New Roman"/>
            <w:sz w:val="24"/>
            <w:szCs w:val="24"/>
            <w:lang w:val="ru-RU"/>
            <w:rPrChange w:id="612" w:author="Stealth" w:date="2023-10-30T15:20:39Z">
              <w:rPr>
                <w:lang w:val="ru-RU"/>
              </w:rPr>
            </w:rPrChange>
          </w:rPr>
          <w:t>ис</w:t>
        </w:r>
      </w:ins>
      <w:ins w:id="614" w:author="Stealth" w:date="2023-10-30T13:24:22Z">
        <w:r>
          <w:rPr>
            <w:rFonts w:hint="default" w:ascii="Times New Roman" w:hAnsi="Times New Roman" w:cs="Times New Roman"/>
            <w:sz w:val="24"/>
            <w:szCs w:val="24"/>
            <w:lang w:val="ru-RU"/>
            <w:rPrChange w:id="615" w:author="Stealth" w:date="2023-10-30T15:20:39Z">
              <w:rPr>
                <w:rFonts w:hint="default"/>
                <w:lang w:val="ru-RU"/>
              </w:rPr>
            </w:rPrChange>
          </w:rPr>
          <w:t>.</w:t>
        </w:r>
      </w:ins>
      <w:ins w:id="617" w:author="Stealth" w:date="2023-10-30T13:24:27Z">
        <w:r>
          <w:rPr>
            <w:rFonts w:hint="default" w:ascii="Times New Roman" w:hAnsi="Times New Roman" w:cs="Times New Roman"/>
            <w:sz w:val="24"/>
            <w:szCs w:val="24"/>
            <w:lang w:val="ru-RU"/>
            <w:rPrChange w:id="618" w:author="Stealth" w:date="2023-10-30T15:20:39Z">
              <w:rPr>
                <w:rFonts w:hint="default"/>
                <w:lang w:val="ru-RU"/>
              </w:rPr>
            </w:rPrChange>
          </w:rPr>
          <w:t>6</w:t>
        </w:r>
      </w:ins>
      <w:ins w:id="620" w:author="Stealth" w:date="2023-10-30T13:24:28Z">
        <w:r>
          <w:rPr>
            <w:rFonts w:hint="default" w:ascii="Times New Roman" w:hAnsi="Times New Roman" w:cs="Times New Roman"/>
            <w:sz w:val="24"/>
            <w:szCs w:val="24"/>
            <w:lang w:val="ru-RU"/>
            <w:rPrChange w:id="621" w:author="Stealth" w:date="2023-10-30T15:20:39Z">
              <w:rPr>
                <w:rFonts w:hint="default"/>
                <w:lang w:val="ru-RU"/>
              </w:rPr>
            </w:rPrChange>
          </w:rPr>
          <w:t>-</w:t>
        </w:r>
      </w:ins>
      <w:ins w:id="623" w:author="Stealth" w:date="2023-10-30T13:24:29Z">
        <w:r>
          <w:rPr>
            <w:rFonts w:hint="default" w:ascii="Times New Roman" w:hAnsi="Times New Roman" w:cs="Times New Roman"/>
            <w:sz w:val="24"/>
            <w:szCs w:val="24"/>
            <w:lang w:val="ru-RU"/>
            <w:rPrChange w:id="624" w:author="Stealth" w:date="2023-10-30T15:20:39Z">
              <w:rPr>
                <w:rFonts w:hint="default"/>
                <w:lang w:val="ru-RU"/>
              </w:rPr>
            </w:rPrChange>
          </w:rPr>
          <w:t>Н</w:t>
        </w:r>
      </w:ins>
      <w:ins w:id="626" w:author="Stealth" w:date="2023-10-30T13:24:30Z">
        <w:r>
          <w:rPr>
            <w:rFonts w:hint="default" w:ascii="Times New Roman" w:hAnsi="Times New Roman" w:cs="Times New Roman"/>
            <w:sz w:val="24"/>
            <w:szCs w:val="24"/>
            <w:lang w:val="ru-RU"/>
            <w:rPrChange w:id="627" w:author="Stealth" w:date="2023-10-30T15:20:39Z">
              <w:rPr>
                <w:rFonts w:hint="default"/>
                <w:lang w:val="ru-RU"/>
              </w:rPr>
            </w:rPrChange>
          </w:rPr>
          <w:t>астрой</w:t>
        </w:r>
      </w:ins>
      <w:ins w:id="629" w:author="Stealth" w:date="2023-10-30T13:24:31Z">
        <w:r>
          <w:rPr>
            <w:rFonts w:hint="default" w:ascii="Times New Roman" w:hAnsi="Times New Roman" w:cs="Times New Roman"/>
            <w:sz w:val="24"/>
            <w:szCs w:val="24"/>
            <w:lang w:val="ru-RU"/>
            <w:rPrChange w:id="630" w:author="Stealth" w:date="2023-10-30T15:20:39Z">
              <w:rPr>
                <w:rFonts w:hint="default"/>
                <w:lang w:val="ru-RU"/>
              </w:rPr>
            </w:rPrChange>
          </w:rPr>
          <w:t xml:space="preserve">ки </w:t>
        </w:r>
      </w:ins>
      <w:ins w:id="632" w:author="Stealth" w:date="2023-10-30T13:24:32Z">
        <w:r>
          <w:rPr>
            <w:rFonts w:hint="default" w:ascii="Times New Roman" w:hAnsi="Times New Roman" w:cs="Times New Roman"/>
            <w:sz w:val="24"/>
            <w:szCs w:val="24"/>
            <w:lang w:val="en-US"/>
            <w:rPrChange w:id="633" w:author="Stealth" w:date="2023-10-30T15:20:39Z">
              <w:rPr>
                <w:rFonts w:hint="default"/>
                <w:lang w:val="en-US"/>
              </w:rPr>
            </w:rPrChange>
          </w:rPr>
          <w:t>SM</w:t>
        </w:r>
      </w:ins>
      <w:ins w:id="635" w:author="Stealth" w:date="2023-10-30T13:24:33Z">
        <w:r>
          <w:rPr>
            <w:rFonts w:hint="default" w:ascii="Times New Roman" w:hAnsi="Times New Roman" w:cs="Times New Roman"/>
            <w:sz w:val="24"/>
            <w:szCs w:val="24"/>
            <w:lang w:val="en-US"/>
            <w:rPrChange w:id="636" w:author="Stealth" w:date="2023-10-30T15:20:39Z">
              <w:rPr>
                <w:rFonts w:hint="default"/>
                <w:lang w:val="en-US"/>
              </w:rPr>
            </w:rPrChange>
          </w:rPr>
          <w:t>D</w:t>
        </w:r>
      </w:ins>
      <w:ins w:id="638" w:author="Stealth" w:date="2023-10-30T13:25:39Z">
        <w:r>
          <w:rPr>
            <w:rFonts w:hint="default" w:ascii="Times New Roman" w:hAnsi="Times New Roman" w:cs="Times New Roman"/>
            <w:sz w:val="24"/>
            <w:szCs w:val="24"/>
            <w:lang w:val="ru-RU"/>
            <w:rPrChange w:id="639" w:author="Stealth" w:date="2023-10-30T15:20:39Z">
              <w:rPr>
                <w:rFonts w:hint="default"/>
                <w:lang w:val="ru-RU"/>
              </w:rPr>
            </w:rPrChange>
          </w:rPr>
          <w:t>.</w:t>
        </w:r>
      </w:ins>
    </w:p>
    <w:p>
      <w:pPr>
        <w:jc w:val="center"/>
        <w:rPr>
          <w:ins w:id="642" w:author="Stealth" w:date="2023-10-30T16:44:34Z"/>
          <w:rFonts w:hint="default" w:ascii="Times New Roman" w:hAnsi="Times New Roman" w:cs="Times New Roman"/>
          <w:sz w:val="24"/>
          <w:szCs w:val="24"/>
          <w:lang w:val="ru-RU"/>
        </w:rPr>
        <w:pPrChange w:id="641" w:author="Stealth" w:date="2023-10-30T13:24:19Z">
          <w:pPr>
            <w:jc w:val="both"/>
          </w:pPr>
        </w:pPrChange>
      </w:pPr>
    </w:p>
    <w:p>
      <w:pPr>
        <w:jc w:val="both"/>
        <w:rPr>
          <w:ins w:id="644" w:author="Stealth" w:date="2023-10-30T17:01:34Z"/>
          <w:rFonts w:hint="default" w:ascii="Times New Roman" w:hAnsi="Times New Roman" w:eastAsia="Helvetica"/>
          <w:i w:val="0"/>
          <w:iCs w:val="0"/>
          <w:caps w:val="0"/>
          <w:color w:val="333333"/>
          <w:spacing w:val="0"/>
          <w:sz w:val="28"/>
          <w:szCs w:val="28"/>
          <w:shd w:val="clear" w:fill="FFFFFF"/>
        </w:rPr>
        <w:pPrChange w:id="643" w:author="Stealth" w:date="2023-10-30T16:44:37Z">
          <w:pPr>
            <w:jc w:val="both"/>
          </w:pPr>
        </w:pPrChange>
      </w:pPr>
      <w:ins w:id="645" w:author="Stealth" w:date="2023-10-30T16:44:39Z">
        <w:r>
          <w:rPr>
            <w:rFonts w:hint="default" w:ascii="Times New Roman" w:hAnsi="Times New Roman" w:cs="Times New Roman"/>
            <w:sz w:val="28"/>
            <w:szCs w:val="28"/>
            <w:lang w:val="ru-RU"/>
            <w:rPrChange w:id="646" w:author="Stealth" w:date="2023-10-30T16:46:14Z">
              <w:rPr>
                <w:rFonts w:hint="default" w:ascii="Times New Roman" w:hAnsi="Times New Roman" w:cs="Times New Roman"/>
                <w:sz w:val="24"/>
                <w:szCs w:val="24"/>
                <w:lang w:val="ru-RU"/>
              </w:rPr>
            </w:rPrChange>
          </w:rPr>
          <w:t>Со</w:t>
        </w:r>
      </w:ins>
      <w:ins w:id="648" w:author="Stealth" w:date="2023-10-30T16:44:40Z">
        <w:r>
          <w:rPr>
            <w:rFonts w:hint="default" w:ascii="Times New Roman" w:hAnsi="Times New Roman" w:cs="Times New Roman"/>
            <w:sz w:val="28"/>
            <w:szCs w:val="28"/>
            <w:lang w:val="ru-RU"/>
            <w:rPrChange w:id="649" w:author="Stealth" w:date="2023-10-30T16:46:14Z">
              <w:rPr>
                <w:rFonts w:hint="default" w:ascii="Times New Roman" w:hAnsi="Times New Roman" w:cs="Times New Roman"/>
                <w:sz w:val="24"/>
                <w:szCs w:val="24"/>
                <w:lang w:val="ru-RU"/>
              </w:rPr>
            </w:rPrChange>
          </w:rPr>
          <w:t>здан</w:t>
        </w:r>
      </w:ins>
      <w:ins w:id="651" w:author="Stealth" w:date="2023-10-30T16:44:41Z">
        <w:r>
          <w:rPr>
            <w:rFonts w:hint="default" w:ascii="Times New Roman" w:hAnsi="Times New Roman" w:cs="Times New Roman"/>
            <w:sz w:val="28"/>
            <w:szCs w:val="28"/>
            <w:lang w:val="ru-RU"/>
            <w:rPrChange w:id="652" w:author="Stealth" w:date="2023-10-30T16:46:14Z">
              <w:rPr>
                <w:rFonts w:hint="default" w:ascii="Times New Roman" w:hAnsi="Times New Roman" w:cs="Times New Roman"/>
                <w:sz w:val="24"/>
                <w:szCs w:val="24"/>
                <w:lang w:val="ru-RU"/>
              </w:rPr>
            </w:rPrChange>
          </w:rPr>
          <w:t xml:space="preserve">ие </w:t>
        </w:r>
      </w:ins>
      <w:ins w:id="654" w:author="Stealth" w:date="2023-10-30T16:44:43Z">
        <w:r>
          <w:rPr>
            <w:rFonts w:hint="default" w:ascii="Times New Roman" w:hAnsi="Times New Roman" w:cs="Times New Roman"/>
            <w:sz w:val="28"/>
            <w:szCs w:val="28"/>
            <w:lang w:val="en-US"/>
            <w:rPrChange w:id="655" w:author="Stealth" w:date="2023-10-30T16:46:14Z">
              <w:rPr>
                <w:rFonts w:hint="default" w:ascii="Times New Roman" w:hAnsi="Times New Roman" w:cs="Times New Roman"/>
                <w:sz w:val="24"/>
                <w:szCs w:val="24"/>
                <w:lang w:val="en-US"/>
              </w:rPr>
            </w:rPrChange>
          </w:rPr>
          <w:t>Pa</w:t>
        </w:r>
      </w:ins>
      <w:ins w:id="657" w:author="Stealth" w:date="2023-10-30T16:44:45Z">
        <w:r>
          <w:rPr>
            <w:rFonts w:hint="default" w:ascii="Times New Roman" w:hAnsi="Times New Roman" w:cs="Times New Roman"/>
            <w:sz w:val="28"/>
            <w:szCs w:val="28"/>
            <w:lang w:val="en-US"/>
            <w:rPrChange w:id="658" w:author="Stealth" w:date="2023-10-30T16:46:14Z">
              <w:rPr>
                <w:rFonts w:hint="default" w:ascii="Times New Roman" w:hAnsi="Times New Roman" w:cs="Times New Roman"/>
                <w:sz w:val="24"/>
                <w:szCs w:val="24"/>
                <w:lang w:val="en-US"/>
              </w:rPr>
            </w:rPrChange>
          </w:rPr>
          <w:t>d</w:t>
        </w:r>
      </w:ins>
      <w:ins w:id="660" w:author="Stealth" w:date="2023-10-30T16:44:45Z">
        <w:r>
          <w:rPr>
            <w:rFonts w:hint="default" w:ascii="Times New Roman" w:hAnsi="Times New Roman" w:cs="Times New Roman"/>
            <w:sz w:val="28"/>
            <w:szCs w:val="28"/>
            <w:lang w:val="ru-RU"/>
            <w:rPrChange w:id="661" w:author="Stealth" w:date="2023-10-30T16:46:14Z">
              <w:rPr>
                <w:rFonts w:hint="default" w:ascii="Times New Roman" w:hAnsi="Times New Roman" w:cs="Times New Roman"/>
                <w:sz w:val="24"/>
                <w:szCs w:val="24"/>
                <w:lang w:val="ru-RU"/>
              </w:rPr>
            </w:rPrChange>
          </w:rPr>
          <w:t xml:space="preserve"> </w:t>
        </w:r>
      </w:ins>
      <w:ins w:id="663" w:author="Stealth" w:date="2023-10-30T16:44:46Z">
        <w:r>
          <w:rPr>
            <w:rFonts w:hint="default" w:ascii="Times New Roman" w:hAnsi="Times New Roman" w:cs="Times New Roman"/>
            <w:sz w:val="28"/>
            <w:szCs w:val="28"/>
            <w:lang w:val="ru-RU"/>
            <w:rPrChange w:id="664" w:author="Stealth" w:date="2023-10-30T16:46:14Z">
              <w:rPr>
                <w:rFonts w:hint="default" w:ascii="Times New Roman" w:hAnsi="Times New Roman" w:cs="Times New Roman"/>
                <w:sz w:val="24"/>
                <w:szCs w:val="24"/>
                <w:lang w:val="ru-RU"/>
              </w:rPr>
            </w:rPrChange>
          </w:rPr>
          <w:t xml:space="preserve">ничем </w:t>
        </w:r>
      </w:ins>
      <w:ins w:id="666" w:author="Stealth" w:date="2023-10-30T16:44:47Z">
        <w:r>
          <w:rPr>
            <w:rFonts w:hint="default" w:ascii="Times New Roman" w:hAnsi="Times New Roman" w:cs="Times New Roman"/>
            <w:sz w:val="28"/>
            <w:szCs w:val="28"/>
            <w:lang w:val="ru-RU"/>
            <w:rPrChange w:id="667" w:author="Stealth" w:date="2023-10-30T16:46:14Z">
              <w:rPr>
                <w:rFonts w:hint="default" w:ascii="Times New Roman" w:hAnsi="Times New Roman" w:cs="Times New Roman"/>
                <w:sz w:val="24"/>
                <w:szCs w:val="24"/>
                <w:lang w:val="ru-RU"/>
              </w:rPr>
            </w:rPrChange>
          </w:rPr>
          <w:t>н</w:t>
        </w:r>
      </w:ins>
      <w:ins w:id="669" w:author="Stealth" w:date="2023-10-30T16:44:48Z">
        <w:r>
          <w:rPr>
            <w:rFonts w:hint="default" w:ascii="Times New Roman" w:hAnsi="Times New Roman" w:cs="Times New Roman"/>
            <w:sz w:val="28"/>
            <w:szCs w:val="28"/>
            <w:lang w:val="ru-RU"/>
            <w:rPrChange w:id="670" w:author="Stealth" w:date="2023-10-30T16:46:14Z">
              <w:rPr>
                <w:rFonts w:hint="default" w:ascii="Times New Roman" w:hAnsi="Times New Roman" w:cs="Times New Roman"/>
                <w:sz w:val="24"/>
                <w:szCs w:val="24"/>
                <w:lang w:val="ru-RU"/>
              </w:rPr>
            </w:rPrChange>
          </w:rPr>
          <w:t>е</w:t>
        </w:r>
      </w:ins>
      <w:ins w:id="672" w:author="Stealth" w:date="2023-10-30T16:44:54Z">
        <w:r>
          <w:rPr>
            <w:rFonts w:hint="default" w:ascii="Times New Roman" w:hAnsi="Times New Roman" w:cs="Times New Roman"/>
            <w:sz w:val="28"/>
            <w:szCs w:val="28"/>
            <w:lang w:val="ru-RU"/>
            <w:rPrChange w:id="673" w:author="Stealth" w:date="2023-10-30T16:46:14Z">
              <w:rPr>
                <w:rFonts w:hint="default" w:ascii="Times New Roman" w:hAnsi="Times New Roman" w:cs="Times New Roman"/>
                <w:sz w:val="24"/>
                <w:szCs w:val="24"/>
                <w:lang w:val="ru-RU"/>
              </w:rPr>
            </w:rPrChange>
          </w:rPr>
          <w:t xml:space="preserve"> отли</w:t>
        </w:r>
      </w:ins>
      <w:ins w:id="675" w:author="Stealth" w:date="2023-10-30T16:44:55Z">
        <w:r>
          <w:rPr>
            <w:rFonts w:hint="default" w:ascii="Times New Roman" w:hAnsi="Times New Roman" w:cs="Times New Roman"/>
            <w:sz w:val="28"/>
            <w:szCs w:val="28"/>
            <w:lang w:val="ru-RU"/>
            <w:rPrChange w:id="676" w:author="Stealth" w:date="2023-10-30T16:46:14Z">
              <w:rPr>
                <w:rFonts w:hint="default" w:ascii="Times New Roman" w:hAnsi="Times New Roman" w:cs="Times New Roman"/>
                <w:sz w:val="24"/>
                <w:szCs w:val="24"/>
                <w:lang w:val="ru-RU"/>
              </w:rPr>
            </w:rPrChange>
          </w:rPr>
          <w:t>чаетс</w:t>
        </w:r>
      </w:ins>
      <w:ins w:id="678" w:author="Stealth" w:date="2023-10-30T16:46:31Z">
        <w:r>
          <w:rPr>
            <w:rFonts w:hint="default" w:ascii="Times New Roman" w:hAnsi="Times New Roman" w:cs="Times New Roman"/>
            <w:sz w:val="28"/>
            <w:szCs w:val="28"/>
            <w:lang w:val="ru-RU"/>
          </w:rPr>
          <w:t>я</w:t>
        </w:r>
      </w:ins>
      <w:ins w:id="679" w:author="Stealth" w:date="2023-10-30T16:46:32Z">
        <w:r>
          <w:rPr>
            <w:rFonts w:hint="default" w:ascii="Times New Roman" w:hAnsi="Times New Roman" w:cs="Times New Roman"/>
            <w:sz w:val="28"/>
            <w:szCs w:val="28"/>
            <w:lang w:val="ru-RU"/>
          </w:rPr>
          <w:t>:</w:t>
        </w:r>
      </w:ins>
      <w:ins w:id="680" w:author="Stealth" w:date="2023-10-30T16:44:56Z">
        <w:r>
          <w:rPr>
            <w:rFonts w:hint="default" w:ascii="Times New Roman" w:hAnsi="Times New Roman" w:cs="Times New Roman"/>
            <w:sz w:val="28"/>
            <w:szCs w:val="28"/>
            <w:lang w:val="ru-RU"/>
            <w:rPrChange w:id="681" w:author="Stealth" w:date="2023-10-30T16:46:14Z">
              <w:rPr>
                <w:rFonts w:hint="default" w:ascii="Times New Roman" w:hAnsi="Times New Roman" w:cs="Times New Roman"/>
                <w:sz w:val="24"/>
                <w:szCs w:val="24"/>
                <w:lang w:val="ru-RU"/>
              </w:rPr>
            </w:rPrChange>
          </w:rPr>
          <w:t xml:space="preserve"> </w:t>
        </w:r>
      </w:ins>
      <w:ins w:id="683" w:author="Stealth" w:date="2023-10-30T16:46:08Z">
        <w:r>
          <w:rPr>
            <w:rFonts w:ascii="Times New Roman" w:hAnsi="Times New Roman" w:eastAsia="Helvetica" w:cs="Times New Roman"/>
            <w:i w:val="0"/>
            <w:iCs w:val="0"/>
            <w:caps w:val="0"/>
            <w:color w:val="333333"/>
            <w:spacing w:val="0"/>
            <w:sz w:val="28"/>
            <w:szCs w:val="28"/>
            <w:shd w:val="clear" w:fill="FFFFFF"/>
            <w:rPrChange w:id="684" w:author="Stealth" w:date="2023-10-30T16:46:16Z">
              <w:rPr>
                <w:rFonts w:ascii="Helvetica" w:hAnsi="Helvetica" w:eastAsia="Helvetica" w:cs="Helvetica"/>
                <w:i w:val="0"/>
                <w:iCs w:val="0"/>
                <w:caps w:val="0"/>
                <w:color w:val="333333"/>
                <w:spacing w:val="0"/>
                <w:sz w:val="15"/>
                <w:szCs w:val="15"/>
                <w:shd w:val="clear" w:fill="FFFFFF"/>
              </w:rPr>
            </w:rPrChange>
          </w:rPr>
          <w:t>нажать на иконку</w:t>
        </w:r>
      </w:ins>
      <w:ins w:id="686" w:author="Stealth" w:date="2023-10-30T16:46:08Z">
        <w:r>
          <w:rPr>
            <w:rFonts w:hint="default" w:ascii="Times New Roman" w:hAnsi="Times New Roman" w:eastAsia="Helvetica" w:cs="Times New Roman"/>
            <w:i w:val="0"/>
            <w:iCs w:val="0"/>
            <w:caps w:val="0"/>
            <w:color w:val="333333"/>
            <w:spacing w:val="0"/>
            <w:sz w:val="28"/>
            <w:szCs w:val="28"/>
            <w:shd w:val="clear" w:fill="FFFFFF"/>
            <w:rPrChange w:id="687" w:author="Stealth" w:date="2023-10-30T16:46:16Z">
              <w:rPr>
                <w:rFonts w:hint="default" w:ascii="Helvetica" w:hAnsi="Helvetica" w:eastAsia="Helvetica" w:cs="Helvetica"/>
                <w:i w:val="0"/>
                <w:iCs w:val="0"/>
                <w:caps w:val="0"/>
                <w:color w:val="333333"/>
                <w:spacing w:val="0"/>
                <w:sz w:val="15"/>
                <w:szCs w:val="15"/>
                <w:shd w:val="clear" w:fill="FFFFFF"/>
              </w:rPr>
            </w:rPrChange>
          </w:rPr>
          <w:t> </w:t>
        </w:r>
      </w:ins>
      <w:ins w:id="689" w:author="Stealth" w:date="2023-10-30T16:46:08Z">
        <w:r>
          <w:rPr>
            <w:rStyle w:val="9"/>
            <w:rFonts w:hint="default" w:ascii="Times New Roman" w:hAnsi="Times New Roman" w:eastAsia="Helvetica" w:cs="Times New Roman"/>
            <w:b/>
            <w:bCs/>
            <w:i w:val="0"/>
            <w:iCs w:val="0"/>
            <w:caps w:val="0"/>
            <w:color w:val="333333"/>
            <w:spacing w:val="0"/>
            <w:sz w:val="28"/>
            <w:szCs w:val="28"/>
            <w:shd w:val="clear" w:fill="FFFFFF"/>
            <w:rPrChange w:id="690" w:author="Stealth" w:date="2023-10-30T16:46:16Z">
              <w:rPr>
                <w:rStyle w:val="9"/>
                <w:rFonts w:hint="default" w:ascii="Helvetica" w:hAnsi="Helvetica" w:eastAsia="Helvetica" w:cs="Helvetica"/>
                <w:b/>
                <w:bCs/>
                <w:i w:val="0"/>
                <w:iCs w:val="0"/>
                <w:caps w:val="0"/>
                <w:color w:val="333333"/>
                <w:spacing w:val="0"/>
                <w:sz w:val="15"/>
                <w:szCs w:val="15"/>
                <w:shd w:val="clear" w:fill="FFFFFF"/>
              </w:rPr>
            </w:rPrChange>
          </w:rPr>
          <w:t>Pad</w:t>
        </w:r>
      </w:ins>
      <w:ins w:id="692" w:author="Stealth" w:date="2023-10-30T16:46:08Z">
        <w:r>
          <w:rPr>
            <w:rFonts w:hint="default" w:ascii="Times New Roman" w:hAnsi="Times New Roman" w:eastAsia="Helvetica" w:cs="Times New Roman"/>
            <w:i w:val="0"/>
            <w:iCs w:val="0"/>
            <w:caps w:val="0"/>
            <w:color w:val="333333"/>
            <w:spacing w:val="0"/>
            <w:sz w:val="28"/>
            <w:szCs w:val="28"/>
            <w:shd w:val="clear" w:fill="FFFFFF"/>
            <w:rPrChange w:id="693" w:author="Stealth" w:date="2023-10-30T16:46:16Z">
              <w:rPr>
                <w:rFonts w:hint="default" w:ascii="Helvetica" w:hAnsi="Helvetica" w:eastAsia="Helvetica" w:cs="Helvetica"/>
                <w:i w:val="0"/>
                <w:iCs w:val="0"/>
                <w:caps w:val="0"/>
                <w:color w:val="333333"/>
                <w:spacing w:val="0"/>
                <w:sz w:val="15"/>
                <w:szCs w:val="15"/>
                <w:shd w:val="clear" w:fill="FFFFFF"/>
              </w:rPr>
            </w:rPrChange>
          </w:rPr>
          <w:t>, выбрать в верхнем меню </w:t>
        </w:r>
      </w:ins>
      <w:ins w:id="695" w:author="Stealth" w:date="2023-10-30T16:46:08Z">
        <w:r>
          <w:rPr>
            <w:rStyle w:val="9"/>
            <w:rFonts w:hint="default" w:ascii="Times New Roman" w:hAnsi="Times New Roman" w:eastAsia="Helvetica" w:cs="Times New Roman"/>
            <w:b/>
            <w:bCs/>
            <w:i w:val="0"/>
            <w:iCs w:val="0"/>
            <w:caps w:val="0"/>
            <w:color w:val="333333"/>
            <w:spacing w:val="0"/>
            <w:sz w:val="28"/>
            <w:szCs w:val="28"/>
            <w:shd w:val="clear" w:fill="FFFFFF"/>
            <w:rPrChange w:id="696" w:author="Stealth" w:date="2023-10-30T16:46:16Z">
              <w:rPr>
                <w:rStyle w:val="9"/>
                <w:rFonts w:hint="default" w:ascii="Helvetica" w:hAnsi="Helvetica" w:eastAsia="Helvetica" w:cs="Helvetica"/>
                <w:b/>
                <w:bCs/>
                <w:i w:val="0"/>
                <w:iCs w:val="0"/>
                <w:caps w:val="0"/>
                <w:color w:val="333333"/>
                <w:spacing w:val="0"/>
                <w:sz w:val="15"/>
                <w:szCs w:val="15"/>
                <w:shd w:val="clear" w:fill="FFFFFF"/>
              </w:rPr>
            </w:rPrChange>
          </w:rPr>
          <w:t>Draw &gt; Pad</w:t>
        </w:r>
      </w:ins>
      <w:ins w:id="698" w:author="Stealth" w:date="2023-10-30T16:46:08Z">
        <w:r>
          <w:rPr>
            <w:rFonts w:hint="default" w:ascii="Times New Roman" w:hAnsi="Times New Roman" w:eastAsia="Helvetica" w:cs="Times New Roman"/>
            <w:i w:val="0"/>
            <w:iCs w:val="0"/>
            <w:caps w:val="0"/>
            <w:color w:val="333333"/>
            <w:spacing w:val="0"/>
            <w:sz w:val="28"/>
            <w:szCs w:val="28"/>
            <w:shd w:val="clear" w:fill="FFFFFF"/>
            <w:rPrChange w:id="699" w:author="Stealth" w:date="2023-10-30T16:46:16Z">
              <w:rPr>
                <w:rFonts w:hint="default" w:ascii="Helvetica" w:hAnsi="Helvetica" w:eastAsia="Helvetica" w:cs="Helvetica"/>
                <w:i w:val="0"/>
                <w:iCs w:val="0"/>
                <w:caps w:val="0"/>
                <w:color w:val="333333"/>
                <w:spacing w:val="0"/>
                <w:sz w:val="15"/>
                <w:szCs w:val="15"/>
                <w:shd w:val="clear" w:fill="FFFFFF"/>
              </w:rPr>
            </w:rPrChange>
          </w:rPr>
          <w:t> или набрать в консоли команду </w:t>
        </w:r>
      </w:ins>
      <w:ins w:id="701" w:author="Stealth" w:date="2023-10-30T16:46:08Z">
        <w:r>
          <w:rPr>
            <w:rStyle w:val="9"/>
            <w:rFonts w:hint="default" w:ascii="Times New Roman" w:hAnsi="Times New Roman" w:eastAsia="Helvetica" w:cs="Times New Roman"/>
            <w:b/>
            <w:bCs/>
            <w:i w:val="0"/>
            <w:iCs w:val="0"/>
            <w:caps w:val="0"/>
            <w:color w:val="333333"/>
            <w:spacing w:val="0"/>
            <w:sz w:val="28"/>
            <w:szCs w:val="28"/>
            <w:shd w:val="clear" w:fill="FFFFFF"/>
            <w:rPrChange w:id="702" w:author="Stealth" w:date="2023-10-30T16:46:16Z">
              <w:rPr>
                <w:rStyle w:val="9"/>
                <w:rFonts w:hint="default" w:ascii="Helvetica" w:hAnsi="Helvetica" w:eastAsia="Helvetica" w:cs="Helvetica"/>
                <w:b/>
                <w:bCs/>
                <w:i w:val="0"/>
                <w:iCs w:val="0"/>
                <w:caps w:val="0"/>
                <w:color w:val="333333"/>
                <w:spacing w:val="0"/>
                <w:sz w:val="15"/>
                <w:szCs w:val="15"/>
                <w:shd w:val="clear" w:fill="FFFFFF"/>
              </w:rPr>
            </w:rPrChange>
          </w:rPr>
          <w:t>pad</w:t>
        </w:r>
      </w:ins>
      <w:ins w:id="704" w:author="Stealth" w:date="2023-10-30T16:46:08Z">
        <w:r>
          <w:rPr>
            <w:rFonts w:hint="default" w:ascii="Times New Roman" w:hAnsi="Times New Roman" w:eastAsia="Helvetica" w:cs="Times New Roman"/>
            <w:i w:val="0"/>
            <w:iCs w:val="0"/>
            <w:caps w:val="0"/>
            <w:color w:val="333333"/>
            <w:spacing w:val="0"/>
            <w:sz w:val="28"/>
            <w:szCs w:val="28"/>
            <w:shd w:val="clear" w:fill="FFFFFF"/>
            <w:rPrChange w:id="705" w:author="Stealth" w:date="2023-10-30T16:46:16Z">
              <w:rPr>
                <w:rFonts w:hint="default" w:ascii="Helvetica" w:hAnsi="Helvetica" w:eastAsia="Helvetica" w:cs="Helvetica"/>
                <w:i w:val="0"/>
                <w:iCs w:val="0"/>
                <w:caps w:val="0"/>
                <w:color w:val="333333"/>
                <w:spacing w:val="0"/>
                <w:sz w:val="15"/>
                <w:szCs w:val="15"/>
                <w:shd w:val="clear" w:fill="FFFFFF"/>
              </w:rPr>
            </w:rPrChange>
          </w:rPr>
          <w:t>. </w:t>
        </w:r>
      </w:ins>
      <w:ins w:id="707" w:author="Stealth" w:date="2023-10-30T16:46:57Z">
        <w:r>
          <w:rPr>
            <w:rFonts w:hint="default" w:ascii="Times New Roman" w:hAnsi="Times New Roman" w:eastAsia="Helvetica"/>
            <w:i w:val="0"/>
            <w:iCs w:val="0"/>
            <w:caps w:val="0"/>
            <w:color w:val="333333"/>
            <w:spacing w:val="0"/>
            <w:sz w:val="28"/>
            <w:szCs w:val="28"/>
            <w:shd w:val="clear" w:fill="FFFFFF"/>
          </w:rPr>
          <w:t>В панели инструментов можно выбрать форму контактной площадки, внешний диаметр площадки (Diametr), внутренний диаметр отверстия (Drill) и угол поворота площадки (Angle).</w:t>
        </w:r>
      </w:ins>
      <w:ins w:id="708" w:author="Stealth" w:date="2023-10-30T16:47:46Z">
        <w:r>
          <w:rPr>
            <w:rFonts w:hint="default" w:ascii="Times New Roman" w:hAnsi="Times New Roman" w:eastAsia="Helvetica"/>
            <w:i w:val="0"/>
            <w:iCs w:val="0"/>
            <w:caps w:val="0"/>
            <w:color w:val="333333"/>
            <w:spacing w:val="0"/>
            <w:sz w:val="28"/>
            <w:szCs w:val="28"/>
            <w:shd w:val="clear" w:fill="FFFFFF"/>
            <w:lang w:val="ru-RU"/>
          </w:rPr>
          <w:t xml:space="preserve"> </w:t>
        </w:r>
      </w:ins>
      <w:ins w:id="709" w:author="Stealth" w:date="2023-10-30T16:47:49Z">
        <w:r>
          <w:rPr>
            <w:rFonts w:hint="default" w:ascii="Times New Roman" w:hAnsi="Times New Roman" w:eastAsia="Helvetica"/>
            <w:i w:val="0"/>
            <w:iCs w:val="0"/>
            <w:caps w:val="0"/>
            <w:color w:val="333333"/>
            <w:spacing w:val="0"/>
            <w:sz w:val="28"/>
            <w:szCs w:val="28"/>
            <w:shd w:val="clear" w:fill="FFFFFF"/>
            <w:lang w:val="ru-RU"/>
          </w:rPr>
          <w:t>Ча</w:t>
        </w:r>
      </w:ins>
      <w:ins w:id="710" w:author="Stealth" w:date="2023-10-30T16:47:50Z">
        <w:r>
          <w:rPr>
            <w:rFonts w:hint="default" w:ascii="Times New Roman" w:hAnsi="Times New Roman" w:eastAsia="Helvetica"/>
            <w:i w:val="0"/>
            <w:iCs w:val="0"/>
            <w:caps w:val="0"/>
            <w:color w:val="333333"/>
            <w:spacing w:val="0"/>
            <w:sz w:val="28"/>
            <w:szCs w:val="28"/>
            <w:shd w:val="clear" w:fill="FFFFFF"/>
            <w:lang w:val="ru-RU"/>
          </w:rPr>
          <w:t>щ</w:t>
        </w:r>
      </w:ins>
      <w:ins w:id="711" w:author="Stealth" w:date="2023-10-30T16:47:51Z">
        <w:r>
          <w:rPr>
            <w:rFonts w:hint="default" w:ascii="Times New Roman" w:hAnsi="Times New Roman" w:eastAsia="Helvetica"/>
            <w:i w:val="0"/>
            <w:iCs w:val="0"/>
            <w:caps w:val="0"/>
            <w:color w:val="333333"/>
            <w:spacing w:val="0"/>
            <w:sz w:val="28"/>
            <w:szCs w:val="28"/>
            <w:shd w:val="clear" w:fill="FFFFFF"/>
            <w:lang w:val="ru-RU"/>
          </w:rPr>
          <w:t>е ис</w:t>
        </w:r>
      </w:ins>
      <w:ins w:id="712" w:author="Stealth" w:date="2023-10-30T16:47:52Z">
        <w:r>
          <w:rPr>
            <w:rFonts w:hint="default" w:ascii="Times New Roman" w:hAnsi="Times New Roman" w:eastAsia="Helvetica"/>
            <w:i w:val="0"/>
            <w:iCs w:val="0"/>
            <w:caps w:val="0"/>
            <w:color w:val="333333"/>
            <w:spacing w:val="0"/>
            <w:sz w:val="28"/>
            <w:szCs w:val="28"/>
            <w:shd w:val="clear" w:fill="FFFFFF"/>
            <w:lang w:val="ru-RU"/>
          </w:rPr>
          <w:t>поль</w:t>
        </w:r>
      </w:ins>
      <w:ins w:id="713" w:author="Stealth" w:date="2023-10-30T16:47:53Z">
        <w:r>
          <w:rPr>
            <w:rFonts w:hint="default" w:ascii="Times New Roman" w:hAnsi="Times New Roman" w:eastAsia="Helvetica"/>
            <w:i w:val="0"/>
            <w:iCs w:val="0"/>
            <w:caps w:val="0"/>
            <w:color w:val="333333"/>
            <w:spacing w:val="0"/>
            <w:sz w:val="28"/>
            <w:szCs w:val="28"/>
            <w:shd w:val="clear" w:fill="FFFFFF"/>
            <w:lang w:val="ru-RU"/>
          </w:rPr>
          <w:t>зуем</w:t>
        </w:r>
      </w:ins>
      <w:ins w:id="714" w:author="Stealth" w:date="2023-10-30T16:47:13Z">
        <w:r>
          <w:rPr>
            <w:rFonts w:hint="default" w:ascii="Times New Roman" w:hAnsi="Times New Roman" w:eastAsia="Helvetica"/>
            <w:i w:val="0"/>
            <w:iCs w:val="0"/>
            <w:caps w:val="0"/>
            <w:color w:val="333333"/>
            <w:spacing w:val="0"/>
            <w:sz w:val="28"/>
            <w:szCs w:val="28"/>
            <w:shd w:val="clear" w:fill="FFFFFF"/>
          </w:rPr>
          <w:t xml:space="preserve"> круглую контактную площадку, внутренний диаметр</w:t>
        </w:r>
      </w:ins>
      <w:ins w:id="715" w:author="Stealth" w:date="2023-10-30T16:48:18Z">
        <w:r>
          <w:rPr>
            <w:rFonts w:hint="default" w:ascii="Times New Roman" w:hAnsi="Times New Roman" w:eastAsia="Helvetica"/>
            <w:i w:val="0"/>
            <w:iCs w:val="0"/>
            <w:caps w:val="0"/>
            <w:color w:val="333333"/>
            <w:spacing w:val="0"/>
            <w:sz w:val="28"/>
            <w:szCs w:val="28"/>
            <w:shd w:val="clear" w:fill="FFFFFF"/>
            <w:lang w:val="ru-RU"/>
          </w:rPr>
          <w:t xml:space="preserve"> </w:t>
        </w:r>
      </w:ins>
      <w:ins w:id="716" w:author="Stealth" w:date="2023-10-30T16:48:20Z">
        <w:r>
          <w:rPr>
            <w:rFonts w:hint="default" w:ascii="Times New Roman" w:hAnsi="Times New Roman" w:eastAsia="Helvetica"/>
            <w:i w:val="0"/>
            <w:iCs w:val="0"/>
            <w:caps w:val="0"/>
            <w:color w:val="333333"/>
            <w:spacing w:val="0"/>
            <w:sz w:val="28"/>
            <w:szCs w:val="28"/>
            <w:shd w:val="clear" w:fill="FFFFFF"/>
            <w:lang w:val="ru-RU"/>
          </w:rPr>
          <w:t>завис</w:t>
        </w:r>
      </w:ins>
      <w:ins w:id="717" w:author="Stealth" w:date="2023-10-30T16:48:21Z">
        <w:r>
          <w:rPr>
            <w:rFonts w:hint="default" w:ascii="Times New Roman" w:hAnsi="Times New Roman" w:eastAsia="Helvetica"/>
            <w:i w:val="0"/>
            <w:iCs w:val="0"/>
            <w:caps w:val="0"/>
            <w:color w:val="333333"/>
            <w:spacing w:val="0"/>
            <w:sz w:val="28"/>
            <w:szCs w:val="28"/>
            <w:shd w:val="clear" w:fill="FFFFFF"/>
            <w:lang w:val="ru-RU"/>
          </w:rPr>
          <w:t>ит от</w:t>
        </w:r>
      </w:ins>
      <w:ins w:id="718" w:author="Stealth" w:date="2023-10-30T16:48:22Z">
        <w:r>
          <w:rPr>
            <w:rFonts w:hint="default" w:ascii="Times New Roman" w:hAnsi="Times New Roman" w:eastAsia="Helvetica"/>
            <w:i w:val="0"/>
            <w:iCs w:val="0"/>
            <w:caps w:val="0"/>
            <w:color w:val="333333"/>
            <w:spacing w:val="0"/>
            <w:sz w:val="28"/>
            <w:szCs w:val="28"/>
            <w:shd w:val="clear" w:fill="FFFFFF"/>
            <w:lang w:val="ru-RU"/>
          </w:rPr>
          <w:t xml:space="preserve"> </w:t>
        </w:r>
      </w:ins>
      <w:ins w:id="719" w:author="Stealth" w:date="2023-10-30T16:48:23Z">
        <w:r>
          <w:rPr>
            <w:rFonts w:hint="default" w:ascii="Times New Roman" w:hAnsi="Times New Roman" w:eastAsia="Helvetica"/>
            <w:i w:val="0"/>
            <w:iCs w:val="0"/>
            <w:caps w:val="0"/>
            <w:color w:val="333333"/>
            <w:spacing w:val="0"/>
            <w:sz w:val="28"/>
            <w:szCs w:val="28"/>
            <w:shd w:val="clear" w:fill="FFFFFF"/>
            <w:lang w:val="ru-RU"/>
          </w:rPr>
          <w:t>даташит</w:t>
        </w:r>
      </w:ins>
      <w:ins w:id="720" w:author="Stealth" w:date="2023-10-30T16:47:13Z">
        <w:r>
          <w:rPr>
            <w:rFonts w:hint="default" w:ascii="Times New Roman" w:hAnsi="Times New Roman" w:eastAsia="Helvetica"/>
            <w:i w:val="0"/>
            <w:iCs w:val="0"/>
            <w:caps w:val="0"/>
            <w:color w:val="333333"/>
            <w:spacing w:val="0"/>
            <w:sz w:val="28"/>
            <w:szCs w:val="28"/>
            <w:shd w:val="clear" w:fill="FFFFFF"/>
          </w:rPr>
          <w:t xml:space="preserve">, внешний </w:t>
        </w:r>
      </w:ins>
      <w:ins w:id="721" w:author="Stealth" w:date="2023-10-30T16:48:29Z">
        <w:r>
          <w:rPr>
            <w:rFonts w:hint="default" w:ascii="Times New Roman" w:hAnsi="Times New Roman" w:eastAsia="Helvetica"/>
            <w:i w:val="0"/>
            <w:iCs w:val="0"/>
            <w:caps w:val="0"/>
            <w:color w:val="333333"/>
            <w:spacing w:val="0"/>
            <w:sz w:val="28"/>
            <w:szCs w:val="28"/>
            <w:shd w:val="clear" w:fill="FFFFFF"/>
            <w:lang w:val="ru-RU"/>
          </w:rPr>
          <w:t>де</w:t>
        </w:r>
      </w:ins>
      <w:ins w:id="722" w:author="Stealth" w:date="2023-10-30T16:48:30Z">
        <w:r>
          <w:rPr>
            <w:rFonts w:hint="default" w:ascii="Times New Roman" w:hAnsi="Times New Roman" w:eastAsia="Helvetica"/>
            <w:i w:val="0"/>
            <w:iCs w:val="0"/>
            <w:caps w:val="0"/>
            <w:color w:val="333333"/>
            <w:spacing w:val="0"/>
            <w:sz w:val="28"/>
            <w:szCs w:val="28"/>
            <w:shd w:val="clear" w:fill="FFFFFF"/>
            <w:lang w:val="ru-RU"/>
          </w:rPr>
          <w:t xml:space="preserve">лаем </w:t>
        </w:r>
      </w:ins>
      <w:ins w:id="723" w:author="Stealth" w:date="2023-10-30T16:48:31Z">
        <w:r>
          <w:rPr>
            <w:rFonts w:hint="default" w:ascii="Times New Roman" w:hAnsi="Times New Roman" w:eastAsia="Helvetica"/>
            <w:i w:val="0"/>
            <w:iCs w:val="0"/>
            <w:caps w:val="0"/>
            <w:color w:val="333333"/>
            <w:spacing w:val="0"/>
            <w:sz w:val="28"/>
            <w:szCs w:val="28"/>
            <w:shd w:val="clear" w:fill="FFFFFF"/>
            <w:lang w:val="ru-RU"/>
          </w:rPr>
          <w:t xml:space="preserve">чуть </w:t>
        </w:r>
      </w:ins>
      <w:ins w:id="724" w:author="Stealth" w:date="2023-10-30T16:48:32Z">
        <w:r>
          <w:rPr>
            <w:rFonts w:hint="default" w:ascii="Times New Roman" w:hAnsi="Times New Roman" w:eastAsia="Helvetica"/>
            <w:i w:val="0"/>
            <w:iCs w:val="0"/>
            <w:caps w:val="0"/>
            <w:color w:val="333333"/>
            <w:spacing w:val="0"/>
            <w:sz w:val="28"/>
            <w:szCs w:val="28"/>
            <w:shd w:val="clear" w:fill="FFFFFF"/>
            <w:lang w:val="ru-RU"/>
          </w:rPr>
          <w:t>боль</w:t>
        </w:r>
      </w:ins>
      <w:ins w:id="725" w:author="Stealth" w:date="2023-10-30T16:48:33Z">
        <w:r>
          <w:rPr>
            <w:rFonts w:hint="default" w:ascii="Times New Roman" w:hAnsi="Times New Roman" w:eastAsia="Helvetica"/>
            <w:i w:val="0"/>
            <w:iCs w:val="0"/>
            <w:caps w:val="0"/>
            <w:color w:val="333333"/>
            <w:spacing w:val="0"/>
            <w:sz w:val="28"/>
            <w:szCs w:val="28"/>
            <w:shd w:val="clear" w:fill="FFFFFF"/>
            <w:lang w:val="ru-RU"/>
          </w:rPr>
          <w:t xml:space="preserve">ше </w:t>
        </w:r>
      </w:ins>
      <w:ins w:id="726" w:author="Stealth" w:date="2023-10-30T16:48:34Z">
        <w:r>
          <w:rPr>
            <w:rFonts w:hint="default" w:ascii="Times New Roman" w:hAnsi="Times New Roman" w:eastAsia="Helvetica"/>
            <w:i w:val="0"/>
            <w:iCs w:val="0"/>
            <w:caps w:val="0"/>
            <w:color w:val="333333"/>
            <w:spacing w:val="0"/>
            <w:sz w:val="28"/>
            <w:szCs w:val="28"/>
            <w:shd w:val="clear" w:fill="FFFFFF"/>
            <w:lang w:val="ru-RU"/>
          </w:rPr>
          <w:t>автома</w:t>
        </w:r>
      </w:ins>
      <w:ins w:id="727" w:author="Stealth" w:date="2023-10-30T16:48:35Z">
        <w:r>
          <w:rPr>
            <w:rFonts w:hint="default" w:ascii="Times New Roman" w:hAnsi="Times New Roman" w:eastAsia="Helvetica"/>
            <w:i w:val="0"/>
            <w:iCs w:val="0"/>
            <w:caps w:val="0"/>
            <w:color w:val="333333"/>
            <w:spacing w:val="0"/>
            <w:sz w:val="28"/>
            <w:szCs w:val="28"/>
            <w:shd w:val="clear" w:fill="FFFFFF"/>
            <w:lang w:val="ru-RU"/>
          </w:rPr>
          <w:t>тическо</w:t>
        </w:r>
      </w:ins>
      <w:ins w:id="728" w:author="Stealth" w:date="2023-10-30T16:48:36Z">
        <w:r>
          <w:rPr>
            <w:rFonts w:hint="default" w:ascii="Times New Roman" w:hAnsi="Times New Roman" w:eastAsia="Helvetica"/>
            <w:i w:val="0"/>
            <w:iCs w:val="0"/>
            <w:caps w:val="0"/>
            <w:color w:val="333333"/>
            <w:spacing w:val="0"/>
            <w:sz w:val="28"/>
            <w:szCs w:val="28"/>
            <w:shd w:val="clear" w:fill="FFFFFF"/>
            <w:lang w:val="ru-RU"/>
          </w:rPr>
          <w:t>го</w:t>
        </w:r>
      </w:ins>
      <w:ins w:id="729" w:author="Stealth" w:date="2023-10-30T16:47:13Z">
        <w:r>
          <w:rPr>
            <w:rFonts w:hint="default" w:ascii="Times New Roman" w:hAnsi="Times New Roman" w:eastAsia="Helvetica"/>
            <w:i w:val="0"/>
            <w:iCs w:val="0"/>
            <w:caps w:val="0"/>
            <w:color w:val="333333"/>
            <w:spacing w:val="0"/>
            <w:sz w:val="28"/>
            <w:szCs w:val="28"/>
            <w:shd w:val="clear" w:fill="FFFFFF"/>
          </w:rPr>
          <w:t xml:space="preserve">. </w:t>
        </w:r>
      </w:ins>
    </w:p>
    <w:p>
      <w:pPr>
        <w:jc w:val="both"/>
        <w:pPrChange w:id="730" w:author="Stealth" w:date="2023-10-30T17:02:46Z">
          <w:pPr>
            <w:jc w:val="both"/>
          </w:pPr>
        </w:pPrChange>
      </w:pPr>
      <w:del w:id="731" w:author="Stealth" w:date="2023-10-30T13:24:16Z">
        <w:bookmarkStart w:id="0" w:name="_GoBack"/>
        <w:bookmarkEnd w:id="0"/>
        <w:r>
          <w:rPr/>
          <w:drawing>
            <wp:inline distT="0" distB="0" distL="114300" distR="114300">
              <wp:extent cx="2324100" cy="2735580"/>
              <wp:effectExtent l="0" t="0" r="762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2"/>
                      <a:stretch>
                        <a:fillRect/>
                      </a:stretch>
                    </pic:blipFill>
                    <pic:spPr>
                      <a:xfrm>
                        <a:off x="0" y="0"/>
                        <a:ext cx="2324100" cy="2735580"/>
                      </a:xfrm>
                      <a:prstGeom prst="rect">
                        <a:avLst/>
                      </a:prstGeom>
                      <a:noFill/>
                      <a:ln>
                        <a:noFill/>
                      </a:ln>
                    </pic:spPr>
                  </pic:pic>
                </a:graphicData>
              </a:graphic>
            </wp:inline>
          </w:drawing>
        </w:r>
      </w:del>
    </w:p>
    <w:p>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Каждая контактная площадка имеет имя. При создании контактной площадки </w:t>
      </w:r>
      <w:r>
        <w:rPr>
          <w:rFonts w:ascii="Times New Roman" w:hAnsi="Times New Roman" w:cs="Times New Roman"/>
          <w:sz w:val="28"/>
          <w:szCs w:val="28"/>
        </w:rPr>
        <w:t>Eagle</w:t>
      </w:r>
      <w:r>
        <w:rPr>
          <w:rFonts w:ascii="Times New Roman" w:hAnsi="Times New Roman" w:cs="Times New Roman"/>
          <w:sz w:val="28"/>
          <w:szCs w:val="28"/>
          <w:lang w:val="ru-RU"/>
        </w:rPr>
        <w:t xml:space="preserve"> автоматически присваивает ей имя. Это имя можно изменить с помощью инструмента </w:t>
      </w:r>
      <w:r>
        <w:rPr>
          <w:rFonts w:ascii="Times New Roman" w:hAnsi="Times New Roman" w:cs="Times New Roman"/>
          <w:sz w:val="28"/>
          <w:szCs w:val="28"/>
        </w:rPr>
        <w:t>Name</w:t>
      </w:r>
      <w:r>
        <w:rPr>
          <w:rFonts w:ascii="Times New Roman" w:hAnsi="Times New Roman" w:cs="Times New Roman"/>
          <w:sz w:val="28"/>
          <w:szCs w:val="28"/>
          <w:lang w:val="ru-RU"/>
        </w:rPr>
        <w:t xml:space="preserve"> (меню </w:t>
      </w:r>
      <w:r>
        <w:rPr>
          <w:rFonts w:ascii="Times New Roman" w:hAnsi="Times New Roman" w:cs="Times New Roman"/>
          <w:sz w:val="28"/>
          <w:szCs w:val="28"/>
        </w:rPr>
        <w:t>Edit</w:t>
      </w:r>
      <w:r>
        <w:rPr>
          <w:rFonts w:ascii="Times New Roman" w:hAnsi="Times New Roman" w:cs="Times New Roman"/>
          <w:sz w:val="28"/>
          <w:szCs w:val="28"/>
          <w:lang w:val="ru-RU"/>
        </w:rPr>
        <w:t xml:space="preserve"> &gt; </w:t>
      </w:r>
      <w:r>
        <w:rPr>
          <w:rFonts w:ascii="Times New Roman" w:hAnsi="Times New Roman" w:cs="Times New Roman"/>
          <w:sz w:val="28"/>
          <w:szCs w:val="28"/>
        </w:rPr>
        <w:t>Name</w:t>
      </w:r>
      <w:r>
        <w:rPr>
          <w:rFonts w:ascii="Times New Roman" w:hAnsi="Times New Roman" w:cs="Times New Roman"/>
          <w:sz w:val="28"/>
          <w:szCs w:val="28"/>
          <w:lang w:val="ru-RU"/>
        </w:rPr>
        <w:t>)</w:t>
      </w:r>
      <w:ins w:id="733" w:author="Stealth" w:date="2023-10-30T13:24:56Z">
        <w:r>
          <w:rPr>
            <w:rFonts w:hint="default" w:ascii="Times New Roman" w:hAnsi="Times New Roman" w:cs="Times New Roman"/>
            <w:sz w:val="28"/>
            <w:szCs w:val="28"/>
            <w:lang w:val="en-US"/>
          </w:rPr>
          <w:t>.</w:t>
        </w:r>
      </w:ins>
      <w:del w:id="734" w:author="Stealth" w:date="2023-10-30T13:24:55Z">
        <w:r>
          <w:rPr>
            <w:rFonts w:ascii="Times New Roman" w:hAnsi="Times New Roman" w:cs="Times New Roman"/>
            <w:sz w:val="28"/>
            <w:szCs w:val="28"/>
            <w:lang w:val="ru-RU"/>
          </w:rPr>
          <w:delText>,</w:delText>
        </w:r>
      </w:del>
      <w:del w:id="735" w:author="Stealth" w:date="2023-10-30T13:24:54Z">
        <w:r>
          <w:rPr>
            <w:rFonts w:ascii="Times New Roman" w:hAnsi="Times New Roman" w:cs="Times New Roman"/>
            <w:sz w:val="28"/>
            <w:szCs w:val="28"/>
            <w:lang w:val="ru-RU"/>
          </w:rPr>
          <w:delText xml:space="preserve"> но для резистора мы не будем этого делать. </w:delText>
        </w:r>
      </w:del>
    </w:p>
    <w:p>
      <w:pPr>
        <w:jc w:val="both"/>
        <w:rPr>
          <w:rFonts w:ascii="Times New Roman" w:hAnsi="Times New Roman" w:cs="Times New Roman"/>
          <w:sz w:val="28"/>
          <w:szCs w:val="28"/>
          <w:lang w:val="ru-RU"/>
          <w:rPrChange w:id="736" w:author="Stealth" w:date="2023-10-30T15:20:54Z">
            <w:rPr>
              <w:lang w:val="ru-RU"/>
            </w:rPr>
          </w:rPrChange>
        </w:rPr>
      </w:pPr>
    </w:p>
    <w:p>
      <w:pPr>
        <w:jc w:val="both"/>
        <w:rPr>
          <w:rFonts w:ascii="Times New Roman" w:hAnsi="Times New Roman" w:cs="Times New Roman"/>
          <w:sz w:val="28"/>
          <w:szCs w:val="28"/>
          <w:lang w:val="ru-RU"/>
        </w:rPr>
      </w:pPr>
      <w:ins w:id="737" w:author="Stealth" w:date="2023-10-30T13:25:18Z">
        <w:r>
          <w:rPr>
            <w:rFonts w:ascii="Times New Roman" w:hAnsi="Times New Roman" w:cs="Times New Roman"/>
            <w:sz w:val="28"/>
            <w:szCs w:val="28"/>
            <w:lang w:val="ru-RU"/>
          </w:rPr>
          <w:t>Взя</w:t>
        </w:r>
      </w:ins>
      <w:ins w:id="738" w:author="Stealth" w:date="2023-10-30T13:25:19Z">
        <w:r>
          <w:rPr>
            <w:rFonts w:ascii="Times New Roman" w:hAnsi="Times New Roman" w:cs="Times New Roman"/>
            <w:sz w:val="28"/>
            <w:szCs w:val="28"/>
            <w:lang w:val="ru-RU"/>
          </w:rPr>
          <w:t>ть</w:t>
        </w:r>
      </w:ins>
      <w:del w:id="739" w:author="Stealth" w:date="2023-10-30T13:23:17Z">
        <w:r>
          <w:rPr>
            <w:rFonts w:ascii="Times New Roman" w:hAnsi="Times New Roman" w:cs="Times New Roman"/>
            <w:sz w:val="28"/>
            <w:szCs w:val="28"/>
            <w:lang w:val="ru-RU"/>
          </w:rPr>
          <w:delText>О</w:delText>
        </w:r>
      </w:del>
      <w:del w:id="740" w:author="Stealth" w:date="2023-10-30T13:23:16Z">
        <w:r>
          <w:rPr>
            <w:rFonts w:ascii="Times New Roman" w:hAnsi="Times New Roman" w:cs="Times New Roman"/>
            <w:sz w:val="28"/>
            <w:szCs w:val="28"/>
            <w:lang w:val="ru-RU"/>
          </w:rPr>
          <w:delText>ткр</w:delText>
        </w:r>
      </w:del>
      <w:del w:id="741" w:author="Stealth" w:date="2023-10-30T13:23:15Z">
        <w:r>
          <w:rPr>
            <w:rFonts w:ascii="Times New Roman" w:hAnsi="Times New Roman" w:cs="Times New Roman"/>
            <w:sz w:val="28"/>
            <w:szCs w:val="28"/>
            <w:lang w:val="ru-RU"/>
          </w:rPr>
          <w:delText>ывае</w:delText>
        </w:r>
      </w:del>
      <w:del w:id="742" w:author="Stealth" w:date="2023-10-30T13:23:14Z">
        <w:r>
          <w:rPr>
            <w:rFonts w:ascii="Times New Roman" w:hAnsi="Times New Roman" w:cs="Times New Roman"/>
            <w:sz w:val="28"/>
            <w:szCs w:val="28"/>
            <w:lang w:val="ru-RU"/>
          </w:rPr>
          <w:delText>м</w:delText>
        </w:r>
      </w:del>
      <w:del w:id="743" w:author="Stealth" w:date="2023-10-30T13:23:36Z">
        <w:r>
          <w:rPr>
            <w:rFonts w:ascii="Times New Roman" w:hAnsi="Times New Roman" w:cs="Times New Roman"/>
            <w:sz w:val="28"/>
            <w:szCs w:val="28"/>
            <w:lang w:val="ru-RU"/>
          </w:rPr>
          <w:delText xml:space="preserve"> </w:delText>
        </w:r>
      </w:del>
      <w:del w:id="744" w:author="Stealth" w:date="2023-10-30T13:23:35Z">
        <w:r>
          <w:rPr>
            <w:rFonts w:ascii="Times New Roman" w:hAnsi="Times New Roman" w:cs="Times New Roman"/>
            <w:sz w:val="28"/>
            <w:szCs w:val="28"/>
            <w:lang w:val="ru-RU"/>
          </w:rPr>
          <w:delText>даташит</w:delText>
        </w:r>
      </w:del>
      <w:del w:id="745" w:author="Stealth" w:date="2023-10-30T13:23:24Z">
        <w:r>
          <w:rPr>
            <w:rFonts w:ascii="Times New Roman" w:hAnsi="Times New Roman" w:cs="Times New Roman"/>
            <w:sz w:val="28"/>
            <w:szCs w:val="28"/>
            <w:lang w:val="ru-RU"/>
          </w:rPr>
          <w:delText xml:space="preserve"> и</w:delText>
        </w:r>
      </w:del>
      <w:del w:id="746" w:author="Stealth" w:date="2023-10-30T13:23:34Z">
        <w:r>
          <w:rPr>
            <w:rFonts w:ascii="Times New Roman" w:hAnsi="Times New Roman" w:cs="Times New Roman"/>
            <w:sz w:val="28"/>
            <w:szCs w:val="28"/>
            <w:lang w:val="ru-RU"/>
          </w:rPr>
          <w:delText xml:space="preserve"> б</w:delText>
        </w:r>
      </w:del>
      <w:del w:id="747" w:author="Stealth" w:date="2023-10-30T13:25:07Z">
        <w:r>
          <w:rPr>
            <w:rFonts w:ascii="Times New Roman" w:hAnsi="Times New Roman" w:cs="Times New Roman"/>
            <w:sz w:val="28"/>
            <w:szCs w:val="28"/>
            <w:lang w:val="ru-RU"/>
          </w:rPr>
          <w:delText>ере</w:delText>
        </w:r>
      </w:del>
      <w:del w:id="748" w:author="Stealth" w:date="2023-10-30T13:25:06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параметры</w:t>
      </w:r>
      <w:del w:id="749" w:author="Stealth" w:date="2023-10-30T13:23:28Z">
        <w:r>
          <w:rPr>
            <w:rFonts w:ascii="Times New Roman" w:hAnsi="Times New Roman" w:cs="Times New Roman"/>
            <w:sz w:val="28"/>
            <w:szCs w:val="28"/>
            <w:lang w:val="ru-RU"/>
          </w:rPr>
          <w:delText xml:space="preserve"> наше</w:delText>
        </w:r>
      </w:del>
      <w:del w:id="750" w:author="Stealth" w:date="2023-10-30T13:23:27Z">
        <w:r>
          <w:rPr>
            <w:rFonts w:ascii="Times New Roman" w:hAnsi="Times New Roman" w:cs="Times New Roman"/>
            <w:sz w:val="28"/>
            <w:szCs w:val="28"/>
            <w:lang w:val="ru-RU"/>
          </w:rPr>
          <w:delText>го</w:delText>
        </w:r>
      </w:del>
      <w:r>
        <w:rPr>
          <w:rFonts w:ascii="Times New Roman" w:hAnsi="Times New Roman" w:cs="Times New Roman"/>
          <w:sz w:val="28"/>
          <w:szCs w:val="28"/>
          <w:lang w:val="ru-RU"/>
        </w:rPr>
        <w:t xml:space="preserve"> резистора</w:t>
      </w:r>
      <w:ins w:id="751" w:author="Stealth" w:date="2023-10-30T13:23:45Z">
        <w:r>
          <w:rPr>
            <w:rFonts w:hint="default" w:ascii="Times New Roman" w:hAnsi="Times New Roman" w:cs="Times New Roman"/>
            <w:sz w:val="28"/>
            <w:szCs w:val="28"/>
            <w:lang w:val="ru-RU"/>
          </w:rPr>
          <w:t xml:space="preserve"> из </w:t>
        </w:r>
      </w:ins>
      <w:ins w:id="752" w:author="Stealth" w:date="2023-10-30T13:23:46Z">
        <w:r>
          <w:rPr>
            <w:rFonts w:hint="default" w:ascii="Times New Roman" w:hAnsi="Times New Roman" w:cs="Times New Roman"/>
            <w:sz w:val="28"/>
            <w:szCs w:val="28"/>
            <w:lang w:val="ru-RU"/>
          </w:rPr>
          <w:t>даташи</w:t>
        </w:r>
      </w:ins>
      <w:ins w:id="753" w:author="Stealth" w:date="2023-10-30T13:23:47Z">
        <w:r>
          <w:rPr>
            <w:rFonts w:hint="default" w:ascii="Times New Roman" w:hAnsi="Times New Roman" w:cs="Times New Roman"/>
            <w:sz w:val="28"/>
            <w:szCs w:val="28"/>
            <w:lang w:val="ru-RU"/>
          </w:rPr>
          <w:t>та.</w:t>
        </w:r>
      </w:ins>
      <w:del w:id="754" w:author="Stealth" w:date="2023-10-30T13:23:44Z">
        <w:r>
          <w:rPr>
            <w:rFonts w:ascii="Times New Roman" w:hAnsi="Times New Roman" w:cs="Times New Roman"/>
            <w:sz w:val="28"/>
            <w:szCs w:val="28"/>
            <w:lang w:val="ru-RU"/>
          </w:rPr>
          <w:delText>.</w:delText>
        </w:r>
      </w:del>
    </w:p>
    <w:p>
      <w:pPr>
        <w:jc w:val="center"/>
      </w:pPr>
      <w:r>
        <w:drawing>
          <wp:inline distT="0" distB="0" distL="114300" distR="114300">
            <wp:extent cx="1708150" cy="2122805"/>
            <wp:effectExtent l="0" t="0" r="13970"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3"/>
                    <a:stretch>
                      <a:fillRect/>
                    </a:stretch>
                  </pic:blipFill>
                  <pic:spPr>
                    <a:xfrm>
                      <a:off x="0" y="0"/>
                      <a:ext cx="1708150" cy="2122805"/>
                    </a:xfrm>
                    <a:prstGeom prst="rect">
                      <a:avLst/>
                    </a:prstGeom>
                    <a:noFill/>
                    <a:ln>
                      <a:noFill/>
                    </a:ln>
                  </pic:spPr>
                </pic:pic>
              </a:graphicData>
            </a:graphic>
          </wp:inline>
        </w:drawing>
      </w:r>
    </w:p>
    <w:p>
      <w:pPr>
        <w:jc w:val="center"/>
      </w:pPr>
      <w:r>
        <w:drawing>
          <wp:inline distT="0" distB="0" distL="114300" distR="114300">
            <wp:extent cx="5271135" cy="217170"/>
            <wp:effectExtent l="0" t="0" r="1905"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4"/>
                    <a:stretch>
                      <a:fillRect/>
                    </a:stretch>
                  </pic:blipFill>
                  <pic:spPr>
                    <a:xfrm>
                      <a:off x="0" y="0"/>
                      <a:ext cx="5271135" cy="217170"/>
                    </a:xfrm>
                    <a:prstGeom prst="rect">
                      <a:avLst/>
                    </a:prstGeom>
                    <a:noFill/>
                    <a:ln>
                      <a:noFill/>
                    </a:ln>
                  </pic:spPr>
                </pic:pic>
              </a:graphicData>
            </a:graphic>
          </wp:inline>
        </w:drawing>
      </w:r>
    </w:p>
    <w:p>
      <w:pPr>
        <w:jc w:val="center"/>
        <w:rPr>
          <w:ins w:id="755" w:author="Stealth" w:date="2023-10-30T13:24:02Z"/>
        </w:rPr>
      </w:pPr>
      <w:r>
        <w:drawing>
          <wp:inline distT="0" distB="0" distL="114300" distR="114300">
            <wp:extent cx="5268595" cy="334645"/>
            <wp:effectExtent l="0" t="0" r="444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5"/>
                    <a:stretch>
                      <a:fillRect/>
                    </a:stretch>
                  </pic:blipFill>
                  <pic:spPr>
                    <a:xfrm>
                      <a:off x="0" y="0"/>
                      <a:ext cx="5268595" cy="334645"/>
                    </a:xfrm>
                    <a:prstGeom prst="rect">
                      <a:avLst/>
                    </a:prstGeom>
                    <a:noFill/>
                    <a:ln>
                      <a:noFill/>
                    </a:ln>
                  </pic:spPr>
                </pic:pic>
              </a:graphicData>
            </a:graphic>
          </wp:inline>
        </w:drawing>
      </w:r>
    </w:p>
    <w:p>
      <w:pPr>
        <w:jc w:val="center"/>
        <w:rPr>
          <w:rFonts w:hint="default" w:ascii="Times New Roman" w:hAnsi="Times New Roman" w:cs="Times New Roman"/>
          <w:sz w:val="24"/>
          <w:szCs w:val="24"/>
          <w:lang w:val="ru-RU"/>
          <w:rPrChange w:id="756" w:author="Stealth" w:date="2023-10-30T15:21:01Z">
            <w:rPr>
              <w:rFonts w:hint="default"/>
              <w:lang w:val="ru-RU"/>
            </w:rPr>
          </w:rPrChange>
        </w:rPr>
      </w:pPr>
      <w:ins w:id="757" w:author="Stealth" w:date="2023-10-30T13:24:04Z">
        <w:r>
          <w:rPr>
            <w:rFonts w:ascii="Times New Roman" w:hAnsi="Times New Roman" w:cs="Times New Roman"/>
            <w:sz w:val="24"/>
            <w:szCs w:val="24"/>
            <w:lang w:val="ru-RU"/>
            <w:rPrChange w:id="758" w:author="Stealth" w:date="2023-10-30T15:21:01Z">
              <w:rPr>
                <w:lang w:val="ru-RU"/>
              </w:rPr>
            </w:rPrChange>
          </w:rPr>
          <w:t>Рис</w:t>
        </w:r>
      </w:ins>
      <w:ins w:id="760" w:author="Stealth" w:date="2023-10-30T13:24:05Z">
        <w:r>
          <w:rPr>
            <w:rFonts w:hint="default" w:ascii="Times New Roman" w:hAnsi="Times New Roman" w:cs="Times New Roman"/>
            <w:sz w:val="24"/>
            <w:szCs w:val="24"/>
            <w:lang w:val="ru-RU"/>
            <w:rPrChange w:id="761" w:author="Stealth" w:date="2023-10-30T15:21:01Z">
              <w:rPr>
                <w:rFonts w:hint="default"/>
                <w:lang w:val="ru-RU"/>
              </w:rPr>
            </w:rPrChange>
          </w:rPr>
          <w:t>.</w:t>
        </w:r>
      </w:ins>
      <w:ins w:id="763" w:author="Stealth" w:date="2023-10-30T13:25:26Z">
        <w:r>
          <w:rPr>
            <w:rFonts w:hint="default" w:ascii="Times New Roman" w:hAnsi="Times New Roman" w:cs="Times New Roman"/>
            <w:sz w:val="24"/>
            <w:szCs w:val="24"/>
            <w:lang w:val="ru-RU"/>
            <w:rPrChange w:id="764" w:author="Stealth" w:date="2023-10-30T15:21:01Z">
              <w:rPr>
                <w:rFonts w:hint="default"/>
                <w:lang w:val="ru-RU"/>
              </w:rPr>
            </w:rPrChange>
          </w:rPr>
          <w:t>7-</w:t>
        </w:r>
      </w:ins>
      <w:ins w:id="766" w:author="Stealth" w:date="2023-10-30T13:25:32Z">
        <w:r>
          <w:rPr>
            <w:rFonts w:hint="default" w:ascii="Times New Roman" w:hAnsi="Times New Roman" w:cs="Times New Roman"/>
            <w:sz w:val="24"/>
            <w:szCs w:val="24"/>
            <w:lang w:val="ru-RU"/>
            <w:rPrChange w:id="767" w:author="Stealth" w:date="2023-10-30T15:21:01Z">
              <w:rPr>
                <w:rFonts w:hint="default"/>
                <w:lang w:val="ru-RU"/>
              </w:rPr>
            </w:rPrChange>
          </w:rPr>
          <w:t>Па</w:t>
        </w:r>
      </w:ins>
      <w:ins w:id="769" w:author="Stealth" w:date="2023-10-30T13:25:28Z">
        <w:r>
          <w:rPr>
            <w:rFonts w:hint="default" w:ascii="Times New Roman" w:hAnsi="Times New Roman" w:cs="Times New Roman"/>
            <w:sz w:val="24"/>
            <w:szCs w:val="24"/>
            <w:lang w:val="ru-RU"/>
            <w:rPrChange w:id="770" w:author="Stealth" w:date="2023-10-30T15:21:01Z">
              <w:rPr>
                <w:rFonts w:hint="default"/>
                <w:lang w:val="ru-RU"/>
              </w:rPr>
            </w:rPrChange>
          </w:rPr>
          <w:t>рам</w:t>
        </w:r>
      </w:ins>
      <w:ins w:id="772" w:author="Stealth" w:date="2023-10-30T13:25:29Z">
        <w:r>
          <w:rPr>
            <w:rFonts w:hint="default" w:ascii="Times New Roman" w:hAnsi="Times New Roman" w:cs="Times New Roman"/>
            <w:sz w:val="24"/>
            <w:szCs w:val="24"/>
            <w:lang w:val="ru-RU"/>
            <w:rPrChange w:id="773" w:author="Stealth" w:date="2023-10-30T15:21:01Z">
              <w:rPr>
                <w:rFonts w:hint="default"/>
                <w:lang w:val="ru-RU"/>
              </w:rPr>
            </w:rPrChange>
          </w:rPr>
          <w:t xml:space="preserve">етры </w:t>
        </w:r>
      </w:ins>
      <w:ins w:id="775" w:author="Stealth" w:date="2023-10-30T13:25:34Z">
        <w:r>
          <w:rPr>
            <w:rFonts w:hint="default" w:ascii="Times New Roman" w:hAnsi="Times New Roman" w:cs="Times New Roman"/>
            <w:sz w:val="24"/>
            <w:szCs w:val="24"/>
            <w:lang w:val="ru-RU"/>
            <w:rPrChange w:id="776" w:author="Stealth" w:date="2023-10-30T15:21:01Z">
              <w:rPr>
                <w:rFonts w:hint="default"/>
                <w:lang w:val="ru-RU"/>
              </w:rPr>
            </w:rPrChange>
          </w:rPr>
          <w:t>резист</w:t>
        </w:r>
      </w:ins>
      <w:ins w:id="778" w:author="Stealth" w:date="2023-10-30T13:25:35Z">
        <w:r>
          <w:rPr>
            <w:rFonts w:hint="default" w:ascii="Times New Roman" w:hAnsi="Times New Roman" w:cs="Times New Roman"/>
            <w:sz w:val="24"/>
            <w:szCs w:val="24"/>
            <w:lang w:val="ru-RU"/>
            <w:rPrChange w:id="779" w:author="Stealth" w:date="2023-10-30T15:21:01Z">
              <w:rPr>
                <w:rFonts w:hint="default"/>
                <w:lang w:val="ru-RU"/>
              </w:rPr>
            </w:rPrChange>
          </w:rPr>
          <w:t>ора</w:t>
        </w:r>
      </w:ins>
      <w:ins w:id="781" w:author="Stealth" w:date="2023-10-30T13:25:36Z">
        <w:r>
          <w:rPr>
            <w:rFonts w:hint="default" w:ascii="Times New Roman" w:hAnsi="Times New Roman" w:cs="Times New Roman"/>
            <w:sz w:val="24"/>
            <w:szCs w:val="24"/>
            <w:lang w:val="ru-RU"/>
            <w:rPrChange w:id="782" w:author="Stealth" w:date="2023-10-30T15:21:01Z">
              <w:rPr>
                <w:rFonts w:hint="default"/>
                <w:lang w:val="ru-RU"/>
              </w:rPr>
            </w:rPrChange>
          </w:rPr>
          <w:t>.</w:t>
        </w:r>
      </w:ins>
    </w:p>
    <w:p>
      <w:pPr>
        <w:jc w:val="both"/>
      </w:pPr>
    </w:p>
    <w:p>
      <w:pPr>
        <w:jc w:val="both"/>
        <w:rPr>
          <w:rFonts w:ascii="Times New Roman" w:hAnsi="Times New Roman" w:cs="Times New Roman"/>
          <w:color w:val="000000" w:themeColor="text1"/>
          <w:sz w:val="28"/>
          <w:szCs w:val="28"/>
          <w:shd w:val="clear" w:color="FFFFFF" w:fill="D9D9D9"/>
          <w:lang w:val="ru-RU"/>
          <w:rPrChange w:id="784" w:author="Stealth" w:date="2023-10-30T15:21:55Z">
            <w:rPr>
              <w:rFonts w:ascii="Times New Roman" w:hAnsi="Times New Roman" w:cs="Times New Roman"/>
              <w:sz w:val="28"/>
              <w:szCs w:val="28"/>
              <w:lang w:val="ru-RU"/>
            </w:rPr>
          </w:rPrChange>
          <w14:textFill>
            <w14:solidFill>
              <w14:schemeClr w14:val="tx1"/>
            </w14:solidFill>
          </w14:textFill>
        </w:rPr>
      </w:pPr>
      <w:commentRangeStart w:id="2"/>
      <w:r>
        <w:rPr>
          <w:rFonts w:ascii="Times New Roman" w:hAnsi="Times New Roman" w:cs="Times New Roman"/>
          <w:sz w:val="28"/>
          <w:szCs w:val="28"/>
          <w:lang w:val="ru-RU"/>
          <w:rPrChange w:id="785" w:author="Stealth" w:date="2023-10-30T15:21:55Z">
            <w:rPr>
              <w:rFonts w:ascii="Times New Roman" w:hAnsi="Times New Roman" w:cs="Times New Roman"/>
              <w:sz w:val="28"/>
              <w:szCs w:val="28"/>
              <w:lang w:val="ru-RU"/>
            </w:rPr>
          </w:rPrChange>
        </w:rPr>
        <w:t>Задаем размер 1</w:t>
      </w:r>
      <w:ins w:id="786" w:author="Stealth" w:date="2023-10-30T13:53:17Z">
        <w:r>
          <w:rPr>
            <w:rFonts w:hint="default" w:ascii="Times New Roman" w:hAnsi="Times New Roman" w:cs="Times New Roman"/>
            <w:sz w:val="28"/>
            <w:szCs w:val="28"/>
            <w:lang w:val="en-US"/>
            <w:rPrChange w:id="787" w:author="Stealth" w:date="2023-10-30T15:21:55Z">
              <w:rPr>
                <w:rFonts w:hint="default" w:ascii="Times New Roman" w:hAnsi="Times New Roman" w:cs="Times New Roman"/>
                <w:sz w:val="28"/>
                <w:szCs w:val="28"/>
                <w:lang w:val="en-US"/>
              </w:rPr>
            </w:rPrChange>
          </w:rPr>
          <w:t>.</w:t>
        </w:r>
      </w:ins>
      <w:ins w:id="789" w:author="Stealth" w:date="2023-10-30T13:53:18Z">
        <w:r>
          <w:rPr>
            <w:rFonts w:hint="default" w:ascii="Times New Roman" w:hAnsi="Times New Roman" w:cs="Times New Roman"/>
            <w:sz w:val="28"/>
            <w:szCs w:val="28"/>
            <w:lang w:val="en-US"/>
            <w:rPrChange w:id="790" w:author="Stealth" w:date="2023-10-30T15:21:55Z">
              <w:rPr>
                <w:rFonts w:hint="default" w:ascii="Times New Roman" w:hAnsi="Times New Roman" w:cs="Times New Roman"/>
                <w:sz w:val="28"/>
                <w:szCs w:val="28"/>
                <w:lang w:val="en-US"/>
              </w:rPr>
            </w:rPrChange>
          </w:rPr>
          <w:t xml:space="preserve">4 </w:t>
        </w:r>
      </w:ins>
      <w:del w:id="792" w:author="Stealth" w:date="2023-10-30T13:53:15Z">
        <w:r>
          <w:rPr>
            <w:rFonts w:ascii="Times New Roman" w:hAnsi="Times New Roman" w:cs="Times New Roman"/>
            <w:sz w:val="28"/>
            <w:szCs w:val="28"/>
            <w:lang w:val="ru-RU"/>
            <w:rPrChange w:id="793" w:author="Stealth" w:date="2023-10-30T15:21:55Z">
              <w:rPr>
                <w:rFonts w:ascii="Times New Roman" w:hAnsi="Times New Roman" w:cs="Times New Roman"/>
                <w:sz w:val="28"/>
                <w:szCs w:val="28"/>
                <w:lang w:val="ru-RU"/>
              </w:rPr>
            </w:rPrChange>
          </w:rPr>
          <w:delText>.8</w:delText>
        </w:r>
      </w:del>
      <m:oMath>
        <m:r>
          <m:rPr>
            <m:sty m:val="p"/>
          </m:rPr>
          <w:rPr>
            <w:rFonts w:ascii="Cambria Math" w:hAnsi="Cambria Math" w:cs="Times New Roman"/>
            <w:sz w:val="28"/>
            <w:szCs w:val="28"/>
            <w:lang w:val="ru-RU"/>
            <w:rPrChange w:id="795" w:author="Stealth" w:date="2023-10-30T15:21:55Z">
              <m:rPr/>
              <w:rPr>
                <w:rFonts w:ascii="Cambria Math" w:hAnsi="Cambria Math" w:cs="Times New Roman"/>
                <w:sz w:val="28"/>
                <w:szCs w:val="28"/>
                <w:lang w:val="ru-RU"/>
              </w:rPr>
            </w:rPrChange>
          </w:rPr>
          <m:t>×0.7</m:t>
        </m:r>
      </m:oMath>
      <w:r>
        <w:rPr>
          <w:rFonts w:ascii="Times New Roman" w:hAnsi="Times New Roman" w:cs="Times New Roman"/>
          <w:sz w:val="28"/>
          <w:szCs w:val="28"/>
          <w:lang w:val="ru-RU"/>
          <w:rPrChange w:id="796" w:author="Stealth" w:date="2023-10-30T15:21:55Z">
            <w:rPr>
              <w:rFonts w:ascii="Times New Roman" w:hAnsi="Times New Roman" w:cs="Times New Roman"/>
              <w:sz w:val="28"/>
              <w:szCs w:val="28"/>
              <w:lang w:val="ru-RU"/>
            </w:rPr>
          </w:rPrChange>
        </w:rPr>
        <w:t xml:space="preserve"> (это параметры </w:t>
      </w:r>
      <w:r>
        <w:rPr>
          <w:rFonts w:ascii="Times New Roman" w:hAnsi="Times New Roman" w:cs="Times New Roman"/>
          <w:sz w:val="28"/>
          <w:szCs w:val="28"/>
          <w:rPrChange w:id="797" w:author="Stealth" w:date="2023-10-30T15:21:55Z">
            <w:rPr>
              <w:rFonts w:ascii="Times New Roman" w:hAnsi="Times New Roman" w:cs="Times New Roman"/>
              <w:sz w:val="28"/>
              <w:szCs w:val="28"/>
            </w:rPr>
          </w:rPrChange>
        </w:rPr>
        <w:t>W</w:t>
      </w:r>
      <w:ins w:id="798" w:author="Stealth" w:date="2023-10-30T13:26:03Z">
        <w:r>
          <w:rPr>
            <w:rFonts w:hint="default" w:ascii="Times New Roman" w:hAnsi="Times New Roman" w:cs="Times New Roman"/>
            <w:sz w:val="28"/>
            <w:szCs w:val="28"/>
            <w:lang w:val="ru-RU"/>
            <w:rPrChange w:id="799" w:author="Stealth" w:date="2023-10-30T15:21:55Z">
              <w:rPr>
                <w:rFonts w:hint="default" w:ascii="Times New Roman" w:hAnsi="Times New Roman" w:cs="Times New Roman"/>
                <w:sz w:val="28"/>
                <w:szCs w:val="28"/>
                <w:lang w:val="ru-RU"/>
              </w:rPr>
            </w:rPrChange>
          </w:rPr>
          <w:t>,</w:t>
        </w:r>
      </w:ins>
      <w:ins w:id="801" w:author="Stealth" w:date="2023-10-30T13:26:05Z">
        <w:r>
          <w:rPr>
            <w:rFonts w:hint="default" w:ascii="Times New Roman" w:hAnsi="Times New Roman" w:cs="Times New Roman"/>
            <w:sz w:val="28"/>
            <w:szCs w:val="28"/>
            <w:lang w:val="ru-RU"/>
            <w:rPrChange w:id="802" w:author="Stealth" w:date="2023-10-30T15:21:55Z">
              <w:rPr>
                <w:rFonts w:hint="default" w:ascii="Times New Roman" w:hAnsi="Times New Roman" w:cs="Times New Roman"/>
                <w:sz w:val="28"/>
                <w:szCs w:val="28"/>
                <w:lang w:val="ru-RU"/>
              </w:rPr>
            </w:rPrChange>
          </w:rPr>
          <w:t xml:space="preserve"> взят</w:t>
        </w:r>
      </w:ins>
      <w:ins w:id="804" w:author="Stealth" w:date="2023-10-30T13:26:10Z">
        <w:r>
          <w:rPr>
            <w:rFonts w:hint="default" w:ascii="Times New Roman" w:hAnsi="Times New Roman" w:cs="Times New Roman"/>
            <w:sz w:val="28"/>
            <w:szCs w:val="28"/>
            <w:lang w:val="ru-RU"/>
            <w:rPrChange w:id="805" w:author="Stealth" w:date="2023-10-30T15:21:55Z">
              <w:rPr>
                <w:rFonts w:hint="default" w:ascii="Times New Roman" w:hAnsi="Times New Roman" w:cs="Times New Roman"/>
                <w:sz w:val="28"/>
                <w:szCs w:val="28"/>
                <w:lang w:val="ru-RU"/>
              </w:rPr>
            </w:rPrChange>
          </w:rPr>
          <w:t xml:space="preserve">ый </w:t>
        </w:r>
      </w:ins>
      <w:ins w:id="807" w:author="Stealth" w:date="2023-10-30T13:26:21Z">
        <w:r>
          <w:rPr>
            <w:rFonts w:hint="default" w:ascii="Times New Roman" w:hAnsi="Times New Roman" w:cs="Times New Roman"/>
            <w:sz w:val="28"/>
            <w:szCs w:val="28"/>
            <w:lang w:val="ru-RU"/>
            <w:rPrChange w:id="808" w:author="Stealth" w:date="2023-10-30T15:21:55Z">
              <w:rPr>
                <w:rFonts w:hint="default" w:ascii="Times New Roman" w:hAnsi="Times New Roman" w:cs="Times New Roman"/>
                <w:sz w:val="28"/>
                <w:szCs w:val="28"/>
                <w:lang w:val="ru-RU"/>
              </w:rPr>
            </w:rPrChange>
          </w:rPr>
          <w:t>на</w:t>
        </w:r>
      </w:ins>
      <w:ins w:id="810" w:author="Stealth" w:date="2023-10-30T13:26:23Z">
        <w:r>
          <w:rPr>
            <w:rFonts w:hint="default" w:ascii="Times New Roman" w:hAnsi="Times New Roman" w:cs="Times New Roman"/>
            <w:sz w:val="28"/>
            <w:szCs w:val="28"/>
            <w:lang w:val="ru-RU"/>
            <w:rPrChange w:id="811" w:author="Stealth" w:date="2023-10-30T15:21:55Z">
              <w:rPr>
                <w:rFonts w:hint="default" w:ascii="Times New Roman" w:hAnsi="Times New Roman" w:cs="Times New Roman"/>
                <w:sz w:val="28"/>
                <w:szCs w:val="28"/>
                <w:lang w:val="ru-RU"/>
              </w:rPr>
            </w:rPrChange>
          </w:rPr>
          <w:t>имен</w:t>
        </w:r>
      </w:ins>
      <w:ins w:id="813" w:author="Stealth" w:date="2023-10-30T13:26:24Z">
        <w:r>
          <w:rPr>
            <w:rFonts w:hint="default" w:ascii="Times New Roman" w:hAnsi="Times New Roman" w:cs="Times New Roman"/>
            <w:sz w:val="28"/>
            <w:szCs w:val="28"/>
            <w:lang w:val="ru-RU"/>
            <w:rPrChange w:id="814" w:author="Stealth" w:date="2023-10-30T15:21:55Z">
              <w:rPr>
                <w:rFonts w:hint="default" w:ascii="Times New Roman" w:hAnsi="Times New Roman" w:cs="Times New Roman"/>
                <w:sz w:val="28"/>
                <w:szCs w:val="28"/>
                <w:lang w:val="ru-RU"/>
              </w:rPr>
            </w:rPrChange>
          </w:rPr>
          <w:t>ьш</w:t>
        </w:r>
      </w:ins>
      <w:ins w:id="816" w:author="Stealth" w:date="2023-10-30T13:26:45Z">
        <w:r>
          <w:rPr>
            <w:rFonts w:hint="default" w:ascii="Times New Roman" w:hAnsi="Times New Roman" w:cs="Times New Roman"/>
            <w:sz w:val="28"/>
            <w:szCs w:val="28"/>
            <w:lang w:val="ru-RU"/>
            <w:rPrChange w:id="817" w:author="Stealth" w:date="2023-10-30T15:21:55Z">
              <w:rPr>
                <w:rFonts w:hint="default" w:ascii="Times New Roman" w:hAnsi="Times New Roman" w:cs="Times New Roman"/>
                <w:sz w:val="28"/>
                <w:szCs w:val="28"/>
                <w:lang w:val="ru-RU"/>
              </w:rPr>
            </w:rPrChange>
          </w:rPr>
          <w:t>его</w:t>
        </w:r>
      </w:ins>
      <w:ins w:id="819" w:author="Stealth" w:date="2023-10-30T13:26:46Z">
        <w:r>
          <w:rPr>
            <w:rFonts w:hint="default" w:ascii="Times New Roman" w:hAnsi="Times New Roman" w:cs="Times New Roman"/>
            <w:sz w:val="28"/>
            <w:szCs w:val="28"/>
            <w:lang w:val="ru-RU"/>
            <w:rPrChange w:id="820" w:author="Stealth" w:date="2023-10-30T15:21:55Z">
              <w:rPr>
                <w:rFonts w:hint="default" w:ascii="Times New Roman" w:hAnsi="Times New Roman" w:cs="Times New Roman"/>
                <w:sz w:val="28"/>
                <w:szCs w:val="28"/>
                <w:lang w:val="ru-RU"/>
              </w:rPr>
            </w:rPrChange>
          </w:rPr>
          <w:t xml:space="preserve"> разм</w:t>
        </w:r>
      </w:ins>
      <w:ins w:id="822" w:author="Stealth" w:date="2023-10-30T13:26:47Z">
        <w:r>
          <w:rPr>
            <w:rFonts w:hint="default" w:ascii="Times New Roman" w:hAnsi="Times New Roman" w:cs="Times New Roman"/>
            <w:sz w:val="28"/>
            <w:szCs w:val="28"/>
            <w:lang w:val="ru-RU"/>
            <w:rPrChange w:id="823" w:author="Stealth" w:date="2023-10-30T15:21:55Z">
              <w:rPr>
                <w:rFonts w:hint="default" w:ascii="Times New Roman" w:hAnsi="Times New Roman" w:cs="Times New Roman"/>
                <w:sz w:val="28"/>
                <w:szCs w:val="28"/>
                <w:lang w:val="ru-RU"/>
              </w:rPr>
            </w:rPrChange>
          </w:rPr>
          <w:t>ера</w:t>
        </w:r>
      </w:ins>
      <w:ins w:id="825" w:author="Stealth" w:date="2023-10-30T13:26:25Z">
        <w:r>
          <w:rPr>
            <w:rFonts w:hint="default" w:ascii="Times New Roman" w:hAnsi="Times New Roman" w:cs="Times New Roman"/>
            <w:sz w:val="28"/>
            <w:szCs w:val="28"/>
            <w:lang w:val="ru-RU"/>
            <w:rPrChange w:id="826" w:author="Stealth" w:date="2023-10-30T15:21:55Z">
              <w:rPr>
                <w:rFonts w:hint="default" w:ascii="Times New Roman" w:hAnsi="Times New Roman" w:cs="Times New Roman"/>
                <w:sz w:val="28"/>
                <w:szCs w:val="28"/>
                <w:lang w:val="ru-RU"/>
              </w:rPr>
            </w:rPrChange>
          </w:rPr>
          <w:t xml:space="preserve"> </w:t>
        </w:r>
      </w:ins>
      <w:ins w:id="828" w:author="Stealth" w:date="2023-10-30T13:26:26Z">
        <w:r>
          <w:rPr>
            <w:rFonts w:hint="default" w:ascii="Times New Roman" w:hAnsi="Times New Roman" w:cs="Times New Roman"/>
            <w:sz w:val="28"/>
            <w:szCs w:val="28"/>
            <w:lang w:val="ru-RU"/>
            <w:rPrChange w:id="829" w:author="Stealth" w:date="2023-10-30T15:21:55Z">
              <w:rPr>
                <w:rFonts w:hint="default" w:ascii="Times New Roman" w:hAnsi="Times New Roman" w:cs="Times New Roman"/>
                <w:sz w:val="28"/>
                <w:szCs w:val="28"/>
                <w:lang w:val="ru-RU"/>
              </w:rPr>
            </w:rPrChange>
          </w:rPr>
          <w:t>из</w:t>
        </w:r>
      </w:ins>
      <w:ins w:id="831" w:author="Stealth" w:date="2023-10-30T13:26:27Z">
        <w:r>
          <w:rPr>
            <w:rFonts w:hint="default" w:ascii="Times New Roman" w:hAnsi="Times New Roman" w:cs="Times New Roman"/>
            <w:sz w:val="28"/>
            <w:szCs w:val="28"/>
            <w:lang w:val="ru-RU"/>
            <w:rPrChange w:id="832" w:author="Stealth" w:date="2023-10-30T15:21:55Z">
              <w:rPr>
                <w:rFonts w:hint="default" w:ascii="Times New Roman" w:hAnsi="Times New Roman" w:cs="Times New Roman"/>
                <w:sz w:val="28"/>
                <w:szCs w:val="28"/>
                <w:lang w:val="ru-RU"/>
              </w:rPr>
            </w:rPrChange>
          </w:rPr>
          <w:t xml:space="preserve"> дат</w:t>
        </w:r>
      </w:ins>
      <w:ins w:id="834" w:author="Stealth" w:date="2023-10-30T13:26:28Z">
        <w:r>
          <w:rPr>
            <w:rFonts w:hint="default" w:ascii="Times New Roman" w:hAnsi="Times New Roman" w:cs="Times New Roman"/>
            <w:sz w:val="28"/>
            <w:szCs w:val="28"/>
            <w:lang w:val="ru-RU"/>
            <w:rPrChange w:id="835" w:author="Stealth" w:date="2023-10-30T15:21:55Z">
              <w:rPr>
                <w:rFonts w:hint="default" w:ascii="Times New Roman" w:hAnsi="Times New Roman" w:cs="Times New Roman"/>
                <w:sz w:val="28"/>
                <w:szCs w:val="28"/>
                <w:lang w:val="ru-RU"/>
              </w:rPr>
            </w:rPrChange>
          </w:rPr>
          <w:t>ашит</w:t>
        </w:r>
      </w:ins>
      <w:ins w:id="837" w:author="Stealth" w:date="2023-10-30T13:26:31Z">
        <w:r>
          <w:rPr>
            <w:rFonts w:hint="default" w:ascii="Times New Roman" w:hAnsi="Times New Roman" w:cs="Times New Roman"/>
            <w:sz w:val="28"/>
            <w:szCs w:val="28"/>
            <w:lang w:val="ru-RU"/>
            <w:rPrChange w:id="838" w:author="Stealth" w:date="2023-10-30T15:21:55Z">
              <w:rPr>
                <w:rFonts w:hint="default" w:ascii="Times New Roman" w:hAnsi="Times New Roman" w:cs="Times New Roman"/>
                <w:sz w:val="28"/>
                <w:szCs w:val="28"/>
                <w:lang w:val="ru-RU"/>
              </w:rPr>
            </w:rPrChange>
          </w:rPr>
          <w:t>,</w:t>
        </w:r>
      </w:ins>
      <w:r>
        <w:rPr>
          <w:rFonts w:ascii="Times New Roman" w:hAnsi="Times New Roman" w:cs="Times New Roman"/>
          <w:sz w:val="28"/>
          <w:szCs w:val="28"/>
          <w:lang w:val="ru-RU"/>
          <w:rPrChange w:id="840" w:author="Stealth" w:date="2023-10-30T15:21:55Z">
            <w:rPr>
              <w:rFonts w:ascii="Times New Roman" w:hAnsi="Times New Roman" w:cs="Times New Roman"/>
              <w:sz w:val="28"/>
              <w:szCs w:val="28"/>
              <w:lang w:val="ru-RU"/>
            </w:rPr>
          </w:rPrChange>
        </w:rPr>
        <w:t xml:space="preserve"> и </w:t>
      </w:r>
      <m:oMath>
        <m:sSub>
          <m:sSubPr>
            <m:ctrlPr>
              <w:rPr>
                <w:rFonts w:ascii="Cambria Math" w:hAnsi="Cambria Math" w:cs="Times New Roman"/>
                <w:i/>
                <w:sz w:val="28"/>
                <w:szCs w:val="28"/>
                <w:lang w:val="ru-RU"/>
                <w:rPrChange w:id="841" w:author="Stealth" w:date="2023-10-30T15:21:55Z">
                  <w:rPr>
                    <w:rFonts w:ascii="Cambria Math" w:hAnsi="Cambria Math" w:cs="Times New Roman"/>
                    <w:i/>
                    <w:sz w:val="28"/>
                    <w:szCs w:val="28"/>
                    <w:lang w:val="ru-RU"/>
                  </w:rPr>
                </w:rPrChange>
              </w:rPr>
            </m:ctrlPr>
          </m:sSubPr>
          <m:e>
            <m:r>
              <m:rPr/>
              <w:rPr>
                <w:rFonts w:ascii="Cambria Math" w:hAnsi="Cambria Math" w:cs="Times New Roman"/>
                <w:sz w:val="28"/>
                <w:szCs w:val="28"/>
                <w:rPrChange w:id="842" w:author="Stealth" w:date="2023-10-30T15:21:55Z">
                  <m:rPr/>
                  <w:rPr>
                    <w:rFonts w:ascii="Cambria Math" w:hAnsi="Cambria Math" w:cs="Times New Roman"/>
                    <w:sz w:val="28"/>
                    <w:szCs w:val="28"/>
                  </w:rPr>
                </w:rPrChange>
              </w:rPr>
              <m:t>I</m:t>
            </m:r>
            <m:ctrlPr>
              <w:rPr>
                <w:rFonts w:ascii="Cambria Math" w:hAnsi="Cambria Math" w:cs="Times New Roman"/>
                <w:i/>
                <w:sz w:val="28"/>
                <w:szCs w:val="28"/>
                <w:lang w:val="ru-RU"/>
                <w:rPrChange w:id="843" w:author="Stealth" w:date="2023-10-30T15:21:55Z">
                  <w:rPr>
                    <w:rFonts w:ascii="Cambria Math" w:hAnsi="Cambria Math" w:cs="Times New Roman"/>
                    <w:i/>
                    <w:sz w:val="28"/>
                    <w:szCs w:val="28"/>
                    <w:lang w:val="ru-RU"/>
                  </w:rPr>
                </w:rPrChange>
              </w:rPr>
            </m:ctrlPr>
          </m:e>
          <m:sub>
            <m:r>
              <m:rPr/>
              <w:rPr>
                <w:rFonts w:ascii="Cambria Math" w:hAnsi="Cambria Math" w:cs="Times New Roman"/>
                <w:sz w:val="28"/>
                <w:szCs w:val="28"/>
                <w:lang w:val="ru-RU"/>
                <w:rPrChange w:id="844" w:author="Stealth" w:date="2023-10-30T15:21:55Z">
                  <m:rPr/>
                  <w:rPr>
                    <w:rFonts w:ascii="Cambria Math" w:hAnsi="Cambria Math" w:cs="Times New Roman"/>
                    <w:sz w:val="28"/>
                    <w:szCs w:val="28"/>
                    <w:lang w:val="ru-RU"/>
                  </w:rPr>
                </w:rPrChange>
              </w:rPr>
              <m:t>2</m:t>
            </m:r>
            <m:ctrlPr>
              <w:rPr>
                <w:rFonts w:ascii="Cambria Math" w:hAnsi="Cambria Math" w:cs="Times New Roman"/>
                <w:i/>
                <w:sz w:val="28"/>
                <w:szCs w:val="28"/>
                <w:lang w:val="ru-RU"/>
                <w:rPrChange w:id="845" w:author="Stealth" w:date="2023-10-30T15:21:55Z">
                  <w:rPr>
                    <w:rFonts w:ascii="Cambria Math" w:hAnsi="Cambria Math" w:cs="Times New Roman"/>
                    <w:i/>
                    <w:sz w:val="28"/>
                    <w:szCs w:val="28"/>
                    <w:lang w:val="ru-RU"/>
                  </w:rPr>
                </w:rPrChange>
              </w:rPr>
            </m:ctrlPr>
          </m:sub>
        </m:sSub>
        <w:ins w:id="846" w:author="Stealth" w:date="2023-10-30T13:26:35Z">
          <m:r>
            <m:rPr/>
            <w:rPr>
              <w:rFonts w:hint="default" w:ascii="Cambria Math" w:hAnsi="Cambria Math" w:cs="Times New Roman"/>
              <w:sz w:val="28"/>
              <w:szCs w:val="28"/>
              <w:lang w:val="ru-RU"/>
              <w:rPrChange w:id="847" w:author="Stealth" w:date="2023-10-30T15:21:55Z">
                <m:rPr/>
                <w:rPr>
                  <w:rFonts w:hint="default" w:ascii="Cambria Math" w:hAnsi="Cambria Math" w:cs="Times New Roman"/>
                  <w:sz w:val="28"/>
                  <w:szCs w:val="28"/>
                  <w:lang w:val="ru-RU"/>
                </w:rPr>
              </w:rPrChange>
            </w:rPr>
            <m:t>,</m:t>
          </m:r>
        </w:ins>
        <m:r>
          <m:rPr/>
          <w:rPr>
            <w:rFonts w:ascii="Cambria Math" w:hAnsi="Cambria Math" w:cs="Times New Roman"/>
            <w:sz w:val="28"/>
            <w:szCs w:val="28"/>
            <w:lang w:val="ru-RU"/>
            <w:rPrChange w:id="849" w:author="Stealth" w:date="2023-10-30T15:21:55Z">
              <m:rPr/>
              <w:rPr>
                <w:rFonts w:ascii="Cambria Math" w:hAnsi="Cambria Math" w:cs="Times New Roman"/>
                <w:sz w:val="28"/>
                <w:szCs w:val="28"/>
                <w:lang w:val="ru-RU"/>
              </w:rPr>
            </w:rPrChange>
          </w:rPr>
          <m:t xml:space="preserve"> </m:t>
        </m:r>
      </m:oMath>
      <w:r>
        <w:rPr>
          <w:rFonts w:ascii="Times New Roman" w:hAnsi="Times New Roman" w:cs="Times New Roman"/>
          <w:sz w:val="28"/>
          <w:szCs w:val="28"/>
          <w:lang w:val="ru-RU"/>
          <w:rPrChange w:id="850" w:author="Stealth" w:date="2023-10-30T15:21:55Z">
            <w:rPr>
              <w:rFonts w:ascii="Times New Roman" w:hAnsi="Times New Roman" w:cs="Times New Roman"/>
              <w:sz w:val="28"/>
              <w:szCs w:val="28"/>
              <w:lang w:val="ru-RU"/>
            </w:rPr>
          </w:rPrChange>
        </w:rPr>
        <w:t>взяты</w:t>
      </w:r>
      <w:ins w:id="851" w:author="Stealth" w:date="2023-10-30T13:26:38Z">
        <w:r>
          <w:rPr>
            <w:rFonts w:ascii="Times New Roman" w:hAnsi="Times New Roman" w:cs="Times New Roman"/>
            <w:sz w:val="28"/>
            <w:szCs w:val="28"/>
            <w:lang w:val="ru-RU"/>
            <w:rPrChange w:id="852" w:author="Stealth" w:date="2023-10-30T15:21:55Z">
              <w:rPr>
                <w:rFonts w:ascii="Times New Roman" w:hAnsi="Times New Roman" w:cs="Times New Roman"/>
                <w:sz w:val="28"/>
                <w:szCs w:val="28"/>
                <w:lang w:val="ru-RU"/>
              </w:rPr>
            </w:rPrChange>
          </w:rPr>
          <w:t>й</w:t>
        </w:r>
      </w:ins>
      <w:del w:id="854" w:author="Stealth" w:date="2023-10-30T13:26:38Z">
        <w:r>
          <w:rPr>
            <w:rFonts w:ascii="Times New Roman" w:hAnsi="Times New Roman" w:cs="Times New Roman"/>
            <w:sz w:val="28"/>
            <w:szCs w:val="28"/>
            <w:lang w:val="ru-RU"/>
            <w:rPrChange w:id="855" w:author="Stealth" w:date="2023-10-30T15:21:55Z">
              <w:rPr>
                <w:rFonts w:ascii="Times New Roman" w:hAnsi="Times New Roman" w:cs="Times New Roman"/>
                <w:sz w:val="28"/>
                <w:szCs w:val="28"/>
                <w:lang w:val="ru-RU"/>
              </w:rPr>
            </w:rPrChange>
          </w:rPr>
          <w:delText>е</w:delText>
        </w:r>
      </w:del>
      <w:r>
        <w:rPr>
          <w:rFonts w:ascii="Times New Roman" w:hAnsi="Times New Roman" w:cs="Times New Roman"/>
          <w:sz w:val="28"/>
          <w:szCs w:val="28"/>
          <w:lang w:val="ru-RU"/>
          <w:rPrChange w:id="857" w:author="Stealth" w:date="2023-10-30T15:21:55Z">
            <w:rPr>
              <w:rFonts w:ascii="Times New Roman" w:hAnsi="Times New Roman" w:cs="Times New Roman"/>
              <w:sz w:val="28"/>
              <w:szCs w:val="28"/>
              <w:lang w:val="ru-RU"/>
            </w:rPr>
          </w:rPrChange>
        </w:rPr>
        <w:t xml:space="preserve"> наибольш</w:t>
      </w:r>
      <w:ins w:id="858" w:author="Stealth" w:date="2023-10-30T13:26:51Z">
        <w:r>
          <w:rPr>
            <w:rFonts w:ascii="Times New Roman" w:hAnsi="Times New Roman" w:cs="Times New Roman"/>
            <w:sz w:val="28"/>
            <w:szCs w:val="28"/>
            <w:lang w:val="ru-RU"/>
            <w:rPrChange w:id="859" w:author="Stealth" w:date="2023-10-30T15:21:55Z">
              <w:rPr>
                <w:rFonts w:ascii="Times New Roman" w:hAnsi="Times New Roman" w:cs="Times New Roman"/>
                <w:sz w:val="28"/>
                <w:szCs w:val="28"/>
                <w:lang w:val="ru-RU"/>
              </w:rPr>
            </w:rPrChange>
          </w:rPr>
          <w:t>е</w:t>
        </w:r>
      </w:ins>
      <w:ins w:id="861" w:author="Stealth" w:date="2023-10-30T13:26:52Z">
        <w:r>
          <w:rPr>
            <w:rFonts w:ascii="Times New Roman" w:hAnsi="Times New Roman" w:cs="Times New Roman"/>
            <w:sz w:val="28"/>
            <w:szCs w:val="28"/>
            <w:lang w:val="ru-RU"/>
            <w:rPrChange w:id="862" w:author="Stealth" w:date="2023-10-30T15:21:55Z">
              <w:rPr>
                <w:rFonts w:ascii="Times New Roman" w:hAnsi="Times New Roman" w:cs="Times New Roman"/>
                <w:sz w:val="28"/>
                <w:szCs w:val="28"/>
                <w:lang w:val="ru-RU"/>
              </w:rPr>
            </w:rPrChange>
          </w:rPr>
          <w:t>го</w:t>
        </w:r>
      </w:ins>
      <w:del w:id="864" w:author="Stealth" w:date="2023-10-30T13:26:51Z">
        <w:r>
          <w:rPr>
            <w:rFonts w:ascii="Times New Roman" w:hAnsi="Times New Roman" w:cs="Times New Roman"/>
            <w:sz w:val="28"/>
            <w:szCs w:val="28"/>
            <w:lang w:val="ru-RU"/>
            <w:rPrChange w:id="865" w:author="Stealth" w:date="2023-10-30T15:21:55Z">
              <w:rPr>
                <w:rFonts w:ascii="Times New Roman" w:hAnsi="Times New Roman" w:cs="Times New Roman"/>
                <w:sz w:val="28"/>
                <w:szCs w:val="28"/>
                <w:lang w:val="ru-RU"/>
              </w:rPr>
            </w:rPrChange>
          </w:rPr>
          <w:delText>их</w:delText>
        </w:r>
      </w:del>
      <w:r>
        <w:rPr>
          <w:rFonts w:ascii="Times New Roman" w:hAnsi="Times New Roman" w:cs="Times New Roman"/>
          <w:sz w:val="28"/>
          <w:szCs w:val="28"/>
          <w:lang w:val="ru-RU"/>
          <w:rPrChange w:id="867" w:author="Stealth" w:date="2023-10-30T15:21:55Z">
            <w:rPr>
              <w:rFonts w:ascii="Times New Roman" w:hAnsi="Times New Roman" w:cs="Times New Roman"/>
              <w:sz w:val="28"/>
              <w:szCs w:val="28"/>
              <w:lang w:val="ru-RU"/>
            </w:rPr>
          </w:rPrChange>
        </w:rPr>
        <w:t xml:space="preserve"> размер</w:t>
      </w:r>
      <w:ins w:id="868" w:author="Stealth" w:date="2023-10-30T13:26:56Z">
        <w:r>
          <w:rPr>
            <w:rFonts w:ascii="Times New Roman" w:hAnsi="Times New Roman" w:cs="Times New Roman"/>
            <w:sz w:val="28"/>
            <w:szCs w:val="28"/>
            <w:lang w:val="ru-RU"/>
            <w:rPrChange w:id="869" w:author="Stealth" w:date="2023-10-30T15:21:55Z">
              <w:rPr>
                <w:rFonts w:ascii="Times New Roman" w:hAnsi="Times New Roman" w:cs="Times New Roman"/>
                <w:sz w:val="28"/>
                <w:szCs w:val="28"/>
                <w:lang w:val="ru-RU"/>
              </w:rPr>
            </w:rPrChange>
          </w:rPr>
          <w:t>а</w:t>
        </w:r>
      </w:ins>
      <w:del w:id="871" w:author="Stealth" w:date="2023-10-30T13:26:56Z">
        <w:r>
          <w:rPr>
            <w:rFonts w:ascii="Times New Roman" w:hAnsi="Times New Roman" w:cs="Times New Roman"/>
            <w:sz w:val="28"/>
            <w:szCs w:val="28"/>
            <w:lang w:val="ru-RU"/>
            <w:rPrChange w:id="872" w:author="Stealth" w:date="2023-10-30T15:21:55Z">
              <w:rPr>
                <w:rFonts w:ascii="Times New Roman" w:hAnsi="Times New Roman" w:cs="Times New Roman"/>
                <w:sz w:val="28"/>
                <w:szCs w:val="28"/>
                <w:lang w:val="ru-RU"/>
              </w:rPr>
            </w:rPrChange>
          </w:rPr>
          <w:delText>ов</w:delText>
        </w:r>
      </w:del>
      <w:r>
        <w:rPr>
          <w:rFonts w:ascii="Times New Roman" w:hAnsi="Times New Roman" w:cs="Times New Roman"/>
          <w:sz w:val="28"/>
          <w:szCs w:val="28"/>
          <w:lang w:val="ru-RU"/>
          <w:rPrChange w:id="874" w:author="Stealth" w:date="2023-10-30T15:21:55Z">
            <w:rPr>
              <w:rFonts w:ascii="Times New Roman" w:hAnsi="Times New Roman" w:cs="Times New Roman"/>
              <w:sz w:val="28"/>
              <w:szCs w:val="28"/>
              <w:lang w:val="ru-RU"/>
            </w:rPr>
          </w:rPrChange>
        </w:rPr>
        <w:t>)</w:t>
      </w:r>
      <w:commentRangeEnd w:id="2"/>
      <w:r>
        <w:rPr>
          <w:rStyle w:val="6"/>
          <w:rFonts w:ascii="Times New Roman" w:hAnsi="Times New Roman" w:cs="Times New Roman"/>
          <w:color w:val="000000" w:themeColor="text1"/>
          <w:sz w:val="28"/>
          <w:szCs w:val="28"/>
          <w:shd w:val="clear" w:color="FFFFFF" w:fill="D9D9D9"/>
          <w:rPrChange w:id="875" w:author="Stealth" w:date="2023-10-30T15:21:59Z">
            <w:rPr>
              <w:rStyle w:val="6"/>
            </w:rPr>
          </w:rPrChange>
          <w14:textFill>
            <w14:solidFill>
              <w14:schemeClr w14:val="tx1"/>
            </w14:solidFill>
          </w14:textFill>
        </w:rPr>
        <w:commentReference w:id="2"/>
      </w:r>
    </w:p>
    <w:p>
      <w:pPr>
        <w:jc w:val="both"/>
        <w:rPr>
          <w:rFonts w:ascii="Times New Roman" w:hAnsi="Times New Roman" w:cs="Times New Roman"/>
          <w:sz w:val="28"/>
          <w:szCs w:val="28"/>
          <w:lang w:val="ru-RU"/>
          <w:rPrChange w:id="876" w:author="Stealth" w:date="2023-10-30T15:21:55Z">
            <w:rPr>
              <w:rFonts w:ascii="Times New Roman" w:hAnsi="Times New Roman" w:cs="Times New Roman"/>
              <w:sz w:val="28"/>
              <w:szCs w:val="28"/>
              <w:lang w:val="ru-RU"/>
            </w:rPr>
          </w:rPrChange>
        </w:rPr>
      </w:pPr>
      <w:r>
        <w:rPr>
          <w:rFonts w:ascii="Times New Roman" w:hAnsi="Times New Roman" w:cs="Times New Roman"/>
          <w:sz w:val="28"/>
          <w:szCs w:val="28"/>
          <w:lang w:val="ru-RU"/>
          <w:rPrChange w:id="877" w:author="Stealth" w:date="2023-10-30T15:21:55Z">
            <w:rPr>
              <w:rFonts w:ascii="Times New Roman" w:hAnsi="Times New Roman" w:cs="Times New Roman"/>
              <w:sz w:val="28"/>
              <w:szCs w:val="28"/>
              <w:lang w:val="ru-RU"/>
            </w:rPr>
          </w:rPrChange>
        </w:rPr>
        <w:t>Расстав</w:t>
      </w:r>
      <w:ins w:id="878" w:author="Stealth" w:date="2023-10-30T13:28:27Z">
        <w:r>
          <w:rPr>
            <w:rFonts w:ascii="Times New Roman" w:hAnsi="Times New Roman" w:cs="Times New Roman"/>
            <w:sz w:val="28"/>
            <w:szCs w:val="28"/>
            <w:lang w:val="ru-RU"/>
            <w:rPrChange w:id="879" w:author="Stealth" w:date="2023-10-30T15:21:55Z">
              <w:rPr>
                <w:rFonts w:ascii="Times New Roman" w:hAnsi="Times New Roman" w:cs="Times New Roman"/>
                <w:sz w:val="28"/>
                <w:szCs w:val="28"/>
                <w:lang w:val="ru-RU"/>
              </w:rPr>
            </w:rPrChange>
          </w:rPr>
          <w:t>и</w:t>
        </w:r>
      </w:ins>
      <w:ins w:id="881" w:author="Stealth" w:date="2023-10-30T13:28:28Z">
        <w:r>
          <w:rPr>
            <w:rFonts w:ascii="Times New Roman" w:hAnsi="Times New Roman" w:cs="Times New Roman"/>
            <w:sz w:val="28"/>
            <w:szCs w:val="28"/>
            <w:lang w:val="ru-RU"/>
            <w:rPrChange w:id="882" w:author="Stealth" w:date="2023-10-30T15:21:55Z">
              <w:rPr>
                <w:rFonts w:ascii="Times New Roman" w:hAnsi="Times New Roman" w:cs="Times New Roman"/>
                <w:sz w:val="28"/>
                <w:szCs w:val="28"/>
                <w:lang w:val="ru-RU"/>
              </w:rPr>
            </w:rPrChange>
          </w:rPr>
          <w:t>ть</w:t>
        </w:r>
      </w:ins>
      <w:del w:id="884" w:author="Stealth" w:date="2023-10-30T13:28:27Z">
        <w:r>
          <w:rPr>
            <w:rFonts w:ascii="Times New Roman" w:hAnsi="Times New Roman" w:cs="Times New Roman"/>
            <w:sz w:val="28"/>
            <w:szCs w:val="28"/>
            <w:lang w:val="ru-RU"/>
            <w:rPrChange w:id="885" w:author="Stealth" w:date="2023-10-30T15:21:55Z">
              <w:rPr>
                <w:rFonts w:ascii="Times New Roman" w:hAnsi="Times New Roman" w:cs="Times New Roman"/>
                <w:sz w:val="28"/>
                <w:szCs w:val="28"/>
                <w:lang w:val="ru-RU"/>
              </w:rPr>
            </w:rPrChange>
          </w:rPr>
          <w:delText>л</w:delText>
        </w:r>
      </w:del>
      <w:del w:id="887" w:author="Stealth" w:date="2023-10-30T13:28:26Z">
        <w:r>
          <w:rPr>
            <w:rFonts w:ascii="Times New Roman" w:hAnsi="Times New Roman" w:cs="Times New Roman"/>
            <w:sz w:val="28"/>
            <w:szCs w:val="28"/>
            <w:lang w:val="ru-RU"/>
            <w:rPrChange w:id="888" w:author="Stealth" w:date="2023-10-30T15:21:55Z">
              <w:rPr>
                <w:rFonts w:ascii="Times New Roman" w:hAnsi="Times New Roman" w:cs="Times New Roman"/>
                <w:sz w:val="28"/>
                <w:szCs w:val="28"/>
                <w:lang w:val="ru-RU"/>
              </w:rPr>
            </w:rPrChange>
          </w:rPr>
          <w:delText>яем</w:delText>
        </w:r>
      </w:del>
      <w:r>
        <w:rPr>
          <w:rFonts w:ascii="Times New Roman" w:hAnsi="Times New Roman" w:cs="Times New Roman"/>
          <w:sz w:val="28"/>
          <w:szCs w:val="28"/>
          <w:lang w:val="ru-RU"/>
          <w:rPrChange w:id="890" w:author="Stealth" w:date="2023-10-30T15:21:55Z">
            <w:rPr>
              <w:rFonts w:ascii="Times New Roman" w:hAnsi="Times New Roman" w:cs="Times New Roman"/>
              <w:sz w:val="28"/>
              <w:szCs w:val="28"/>
              <w:lang w:val="ru-RU"/>
            </w:rPr>
          </w:rPrChange>
        </w:rPr>
        <w:t xml:space="preserve"> две контактные площадки для резистора на рабочее поле редактора. </w:t>
      </w:r>
      <w:commentRangeStart w:id="3"/>
      <w:r>
        <w:rPr>
          <w:rFonts w:ascii="Times New Roman" w:hAnsi="Times New Roman" w:cs="Times New Roman"/>
          <w:sz w:val="28"/>
          <w:szCs w:val="28"/>
          <w:lang w:val="ru-RU"/>
          <w:rPrChange w:id="890" w:author="Stealth" w:date="2023-10-30T15:21:55Z">
            <w:rPr>
              <w:rFonts w:ascii="Times New Roman" w:hAnsi="Times New Roman" w:cs="Times New Roman"/>
              <w:sz w:val="28"/>
              <w:szCs w:val="28"/>
              <w:lang w:val="ru-RU"/>
            </w:rPr>
          </w:rPrChange>
        </w:rPr>
        <w:t xml:space="preserve">Их </w:t>
      </w:r>
      <w:ins w:id="891" w:author="Stealth" w:date="2023-10-30T13:28:57Z">
        <w:r>
          <w:rPr>
            <w:rFonts w:ascii="Times New Roman" w:hAnsi="Times New Roman" w:cs="Times New Roman"/>
            <w:sz w:val="28"/>
            <w:szCs w:val="28"/>
            <w:lang w:val="ru-RU"/>
            <w:rPrChange w:id="892" w:author="Stealth" w:date="2023-10-30T15:21:55Z">
              <w:rPr>
                <w:rFonts w:ascii="Times New Roman" w:hAnsi="Times New Roman" w:cs="Times New Roman"/>
                <w:sz w:val="28"/>
                <w:szCs w:val="28"/>
                <w:lang w:val="ru-RU"/>
              </w:rPr>
            </w:rPrChange>
          </w:rPr>
          <w:t>ну</w:t>
        </w:r>
      </w:ins>
      <w:ins w:id="894" w:author="Stealth" w:date="2023-10-30T13:28:58Z">
        <w:r>
          <w:rPr>
            <w:rFonts w:ascii="Times New Roman" w:hAnsi="Times New Roman" w:cs="Times New Roman"/>
            <w:sz w:val="28"/>
            <w:szCs w:val="28"/>
            <w:lang w:val="ru-RU"/>
            <w:rPrChange w:id="895" w:author="Stealth" w:date="2023-10-30T15:21:55Z">
              <w:rPr>
                <w:rFonts w:ascii="Times New Roman" w:hAnsi="Times New Roman" w:cs="Times New Roman"/>
                <w:sz w:val="28"/>
                <w:szCs w:val="28"/>
                <w:lang w:val="ru-RU"/>
              </w:rPr>
            </w:rPrChange>
          </w:rPr>
          <w:t>жно</w:t>
        </w:r>
      </w:ins>
      <w:del w:id="897" w:author="Stealth" w:date="2023-10-30T13:28:46Z">
        <w:r>
          <w:rPr>
            <w:rFonts w:ascii="Times New Roman" w:hAnsi="Times New Roman" w:cs="Times New Roman"/>
            <w:sz w:val="28"/>
            <w:szCs w:val="28"/>
            <w:lang w:val="ru-RU"/>
            <w:rPrChange w:id="898" w:author="Stealth" w:date="2023-10-30T15:21:55Z">
              <w:rPr>
                <w:rFonts w:ascii="Times New Roman" w:hAnsi="Times New Roman" w:cs="Times New Roman"/>
                <w:sz w:val="28"/>
                <w:szCs w:val="28"/>
                <w:lang w:val="ru-RU"/>
              </w:rPr>
            </w:rPrChange>
          </w:rPr>
          <w:delText>нужн</w:delText>
        </w:r>
      </w:del>
      <w:del w:id="900" w:author="Stealth" w:date="2023-10-30T13:28:45Z">
        <w:r>
          <w:rPr>
            <w:rFonts w:ascii="Times New Roman" w:hAnsi="Times New Roman" w:cs="Times New Roman"/>
            <w:sz w:val="28"/>
            <w:szCs w:val="28"/>
            <w:lang w:val="ru-RU"/>
            <w:rPrChange w:id="901" w:author="Stealth" w:date="2023-10-30T15:21:55Z">
              <w:rPr>
                <w:rFonts w:ascii="Times New Roman" w:hAnsi="Times New Roman" w:cs="Times New Roman"/>
                <w:sz w:val="28"/>
                <w:szCs w:val="28"/>
                <w:lang w:val="ru-RU"/>
              </w:rPr>
            </w:rPrChange>
          </w:rPr>
          <w:delText>о</w:delText>
        </w:r>
      </w:del>
      <w:r>
        <w:rPr>
          <w:rFonts w:ascii="Times New Roman" w:hAnsi="Times New Roman" w:cs="Times New Roman"/>
          <w:sz w:val="28"/>
          <w:szCs w:val="28"/>
          <w:lang w:val="ru-RU"/>
          <w:rPrChange w:id="903" w:author="Stealth" w:date="2023-10-30T15:21:55Z">
            <w:rPr>
              <w:rFonts w:ascii="Times New Roman" w:hAnsi="Times New Roman" w:cs="Times New Roman"/>
              <w:sz w:val="28"/>
              <w:szCs w:val="28"/>
              <w:lang w:val="ru-RU"/>
            </w:rPr>
          </w:rPrChange>
        </w:rPr>
        <w:t xml:space="preserve"> поставить симметрично относительно центра, он обозначен белым крестиком</w:t>
      </w:r>
      <w:commentRangeEnd w:id="3"/>
      <w:r>
        <w:rPr>
          <w:rStyle w:val="6"/>
          <w:rFonts w:ascii="Times New Roman" w:hAnsi="Times New Roman" w:cs="Times New Roman"/>
          <w:sz w:val="28"/>
          <w:szCs w:val="28"/>
          <w:rPrChange w:id="904" w:author="Stealth" w:date="2023-10-30T15:21:59Z">
            <w:rPr>
              <w:rStyle w:val="6"/>
            </w:rPr>
          </w:rPrChange>
        </w:rPr>
        <w:commentReference w:id="3"/>
      </w:r>
      <w:r>
        <w:rPr>
          <w:rFonts w:ascii="Times New Roman" w:hAnsi="Times New Roman" w:cs="Times New Roman"/>
          <w:sz w:val="28"/>
          <w:szCs w:val="28"/>
          <w:lang w:val="ru-RU"/>
          <w:rPrChange w:id="905" w:author="Stealth" w:date="2023-10-30T15:21:55Z">
            <w:rPr>
              <w:rFonts w:ascii="Times New Roman" w:hAnsi="Times New Roman" w:cs="Times New Roman"/>
              <w:sz w:val="28"/>
              <w:szCs w:val="28"/>
              <w:lang w:val="ru-RU"/>
            </w:rPr>
          </w:rPrChange>
        </w:rPr>
        <w:t>. Расстояние, которое должно быть между площадками, нужно выбирать с учетом длины корпуса резистора и расстояни</w:t>
      </w:r>
      <w:ins w:id="906" w:author="Stealth" w:date="2023-10-30T13:52:25Z">
        <w:r>
          <w:rPr>
            <w:rFonts w:ascii="Times New Roman" w:hAnsi="Times New Roman" w:cs="Times New Roman"/>
            <w:sz w:val="28"/>
            <w:szCs w:val="28"/>
            <w:lang w:val="ru-RU"/>
            <w:rPrChange w:id="907" w:author="Stealth" w:date="2023-10-30T15:21:55Z">
              <w:rPr>
                <w:rFonts w:ascii="Times New Roman" w:hAnsi="Times New Roman" w:cs="Times New Roman"/>
                <w:sz w:val="28"/>
                <w:szCs w:val="28"/>
                <w:lang w:val="ru-RU"/>
              </w:rPr>
            </w:rPrChange>
          </w:rPr>
          <w:t>я</w:t>
        </w:r>
      </w:ins>
      <w:ins w:id="909" w:author="Stealth" w:date="2023-10-30T13:52:41Z">
        <w:r>
          <w:rPr>
            <w:rFonts w:hint="default" w:ascii="Times New Roman" w:hAnsi="Times New Roman" w:cs="Times New Roman"/>
            <w:sz w:val="28"/>
            <w:szCs w:val="28"/>
            <w:lang w:val="en-US"/>
            <w:rPrChange w:id="910" w:author="Stealth" w:date="2023-10-30T15:21:55Z">
              <w:rPr>
                <w:rFonts w:hint="default" w:ascii="Times New Roman" w:hAnsi="Times New Roman" w:cs="Times New Roman"/>
                <w:sz w:val="28"/>
                <w:szCs w:val="28"/>
                <w:lang w:val="en-US"/>
              </w:rPr>
            </w:rPrChange>
          </w:rPr>
          <w:t xml:space="preserve"> </w:t>
        </w:r>
      </w:ins>
      <w:ins w:id="912" w:author="Stealth" w:date="2023-10-30T13:52:25Z">
        <w:r>
          <w:rPr>
            <w:rFonts w:hint="default" w:ascii="Times New Roman" w:hAnsi="Times New Roman" w:cs="Times New Roman"/>
            <w:sz w:val="28"/>
            <w:szCs w:val="28"/>
            <w:lang w:val="ru-RU"/>
            <w:rPrChange w:id="913" w:author="Stealth" w:date="2023-10-30T15:21:55Z">
              <w:rPr>
                <w:rFonts w:hint="default" w:ascii="Times New Roman" w:hAnsi="Times New Roman" w:cs="Times New Roman"/>
                <w:sz w:val="28"/>
                <w:szCs w:val="28"/>
                <w:lang w:val="ru-RU"/>
              </w:rPr>
            </w:rPrChange>
          </w:rPr>
          <w:t xml:space="preserve"> </w:t>
        </w:r>
      </w:ins>
      <m:oMath>
        <m:sSub>
          <m:sSubPr>
            <m:ctrlPr>
              <w:ins w:id="915" w:author="Stealth" w:date="2023-10-30T13:52:34Z">
                <w:rPr>
                  <w:rFonts w:ascii="Cambria Math" w:hAnsi="Cambria Math" w:cs="Times New Roman"/>
                  <w:i/>
                  <w:sz w:val="28"/>
                  <w:szCs w:val="28"/>
                  <w:lang w:val="ru-RU"/>
                  <w:rPrChange w:id="916" w:author="Stealth" w:date="2023-10-30T15:21:55Z">
                    <w:rPr>
                      <w:rFonts w:ascii="Cambria Math" w:hAnsi="Cambria Math" w:cs="Times New Roman"/>
                      <w:i/>
                      <w:sz w:val="28"/>
                      <w:szCs w:val="28"/>
                      <w:lang w:val="ru-RU"/>
                    </w:rPr>
                  </w:rPrChange>
                </w:rPr>
              </w:ins>
            </m:ctrlPr>
          </m:sSubPr>
          <m:e>
            <w:ins w:id="918" w:author="Stealth" w:date="2023-10-30T13:52:36Z">
              <m:r>
                <m:rPr/>
                <w:rPr>
                  <w:rFonts w:hint="default" w:ascii="Cambria Math" w:hAnsi="Cambria Math" w:cs="Times New Roman"/>
                  <w:sz w:val="28"/>
                  <w:szCs w:val="28"/>
                  <w:lang w:val="en-US"/>
                  <w:rPrChange w:id="919" w:author="Stealth" w:date="2023-10-30T15:21:55Z">
                    <m:rPr/>
                    <w:rPr>
                      <w:rFonts w:hint="default" w:ascii="Cambria Math" w:hAnsi="Cambria Math" w:cs="Times New Roman"/>
                      <w:sz w:val="28"/>
                      <w:szCs w:val="28"/>
                      <w:lang w:val="en-US"/>
                    </w:rPr>
                  </w:rPrChange>
                </w:rPr>
                <m:t>I</m:t>
              </m:r>
            </w:ins>
            <m:ctrlPr>
              <w:ins w:id="921" w:author="Stealth" w:date="2023-10-30T13:52:34Z">
                <w:rPr>
                  <w:rFonts w:ascii="Cambria Math" w:hAnsi="Cambria Math" w:cs="Times New Roman"/>
                  <w:i/>
                  <w:sz w:val="28"/>
                  <w:szCs w:val="28"/>
                  <w:lang w:val="ru-RU"/>
                  <w:rPrChange w:id="922" w:author="Stealth" w:date="2023-10-30T15:21:55Z">
                    <w:rPr>
                      <w:rFonts w:ascii="Cambria Math" w:hAnsi="Cambria Math" w:cs="Times New Roman"/>
                      <w:i/>
                      <w:sz w:val="28"/>
                      <w:szCs w:val="28"/>
                      <w:lang w:val="ru-RU"/>
                    </w:rPr>
                  </w:rPrChange>
                </w:rPr>
              </w:ins>
            </m:ctrlPr>
          </m:e>
          <m:sub>
            <w:ins w:id="924" w:author="Stealth" w:date="2023-10-30T13:52:37Z">
              <m:r>
                <m:rPr/>
                <w:rPr>
                  <w:rFonts w:hint="default" w:ascii="Cambria Math" w:hAnsi="Cambria Math" w:cs="Times New Roman"/>
                  <w:sz w:val="28"/>
                  <w:szCs w:val="28"/>
                  <w:lang w:val="en-US"/>
                  <w:rPrChange w:id="925" w:author="Stealth" w:date="2023-10-30T15:21:55Z">
                    <m:rPr/>
                    <w:rPr>
                      <w:rFonts w:hint="default" w:ascii="Cambria Math" w:hAnsi="Cambria Math" w:cs="Times New Roman"/>
                      <w:sz w:val="28"/>
                      <w:szCs w:val="28"/>
                      <w:lang w:val="en-US"/>
                    </w:rPr>
                  </w:rPrChange>
                </w:rPr>
                <m:t>1</m:t>
              </m:r>
            </w:ins>
            <m:ctrlPr>
              <w:ins w:id="927" w:author="Stealth" w:date="2023-10-30T13:52:34Z">
                <w:rPr>
                  <w:rFonts w:ascii="Cambria Math" w:hAnsi="Cambria Math" w:cs="Times New Roman"/>
                  <w:i/>
                  <w:sz w:val="28"/>
                  <w:szCs w:val="28"/>
                  <w:lang w:val="ru-RU"/>
                  <w:rPrChange w:id="928" w:author="Stealth" w:date="2023-10-30T15:21:55Z">
                    <w:rPr>
                      <w:rFonts w:ascii="Cambria Math" w:hAnsi="Cambria Math" w:cs="Times New Roman"/>
                      <w:i/>
                      <w:sz w:val="28"/>
                      <w:szCs w:val="28"/>
                      <w:lang w:val="ru-RU"/>
                    </w:rPr>
                  </w:rPrChange>
                </w:rPr>
              </w:ins>
            </m:ctrlPr>
          </m:sub>
        </m:sSub>
      </m:oMath>
      <w:del w:id="930" w:author="Stealth" w:date="2023-10-30T13:52:25Z">
        <w:r>
          <w:rPr>
            <w:rFonts w:ascii="Times New Roman" w:hAnsi="Times New Roman" w:cs="Times New Roman"/>
            <w:sz w:val="28"/>
            <w:szCs w:val="28"/>
            <w:lang w:val="ru-RU"/>
            <w:rPrChange w:id="931" w:author="Stealth" w:date="2023-10-30T15:21:55Z">
              <w:rPr>
                <w:rFonts w:ascii="Times New Roman" w:hAnsi="Times New Roman" w:cs="Times New Roman"/>
                <w:sz w:val="28"/>
                <w:szCs w:val="28"/>
                <w:lang w:val="ru-RU"/>
              </w:rPr>
            </w:rPrChange>
          </w:rPr>
          <w:delText xml:space="preserve">й </w:delText>
        </w:r>
      </w:del>
      <w:del w:id="933" w:author="Stealth" w:date="2023-10-30T13:52:24Z">
        <w:r>
          <w:rPr>
            <w:rFonts w:ascii="Times New Roman" w:hAnsi="Times New Roman" w:cs="Times New Roman"/>
            <w:sz w:val="28"/>
            <w:szCs w:val="28"/>
            <w:lang w:val="ru-RU"/>
            <w:rPrChange w:id="934" w:author="Stealth" w:date="2023-10-30T15:21:55Z">
              <w:rPr>
                <w:rFonts w:ascii="Times New Roman" w:hAnsi="Times New Roman" w:cs="Times New Roman"/>
                <w:sz w:val="28"/>
                <w:szCs w:val="28"/>
                <w:lang w:val="ru-RU"/>
              </w:rPr>
            </w:rPrChange>
          </w:rPr>
          <w:delText xml:space="preserve">до </w:delText>
        </w:r>
      </w:del>
      <w:del w:id="936" w:author="Stealth" w:date="2023-10-30T13:52:24Z">
        <w:r>
          <w:rPr>
            <w:rFonts w:ascii="Times New Roman" w:hAnsi="Times New Roman" w:cs="Times New Roman"/>
            <w:sz w:val="28"/>
            <w:szCs w:val="28"/>
            <w:highlight w:val="yellow"/>
            <w:lang w:val="ru-RU"/>
            <w:rPrChange w:id="937" w:author="Stealth" w:date="2023-10-30T15:21:55Z">
              <w:rPr>
                <w:rFonts w:ascii="Times New Roman" w:hAnsi="Times New Roman" w:cs="Times New Roman"/>
                <w:sz w:val="28"/>
                <w:szCs w:val="28"/>
                <w:lang w:val="ru-RU"/>
              </w:rPr>
            </w:rPrChange>
          </w:rPr>
          <w:delText>м</w:delText>
        </w:r>
      </w:del>
      <w:del w:id="939" w:author="Stealth" w:date="2023-10-30T13:52:24Z">
        <w:r>
          <w:rPr>
            <w:rFonts w:ascii="Times New Roman" w:hAnsi="Times New Roman" w:cs="Times New Roman"/>
            <w:sz w:val="28"/>
            <w:szCs w:val="28"/>
            <w:highlight w:val="yellow"/>
            <w:lang w:val="ru-RU"/>
            <w:rPrChange w:id="940" w:author="Stealth" w:date="2023-10-30T15:21:55Z">
              <w:rPr>
                <w:rFonts w:ascii="Times New Roman" w:hAnsi="Times New Roman" w:cs="Times New Roman"/>
                <w:sz w:val="28"/>
                <w:szCs w:val="28"/>
                <w:lang w:val="ru-RU"/>
              </w:rPr>
            </w:rPrChange>
          </w:rPr>
          <w:delText>е</w:delText>
        </w:r>
      </w:del>
      <w:del w:id="942" w:author="Stealth" w:date="2023-10-30T13:52:24Z">
        <w:r>
          <w:rPr>
            <w:rFonts w:ascii="Times New Roman" w:hAnsi="Times New Roman" w:cs="Times New Roman"/>
            <w:sz w:val="28"/>
            <w:szCs w:val="28"/>
            <w:highlight w:val="yellow"/>
            <w:lang w:val="ru-RU"/>
            <w:rPrChange w:id="943" w:author="Stealth" w:date="2023-10-30T15:21:55Z">
              <w:rPr>
                <w:rFonts w:ascii="Times New Roman" w:hAnsi="Times New Roman" w:cs="Times New Roman"/>
                <w:sz w:val="28"/>
                <w:szCs w:val="28"/>
                <w:lang w:val="ru-RU"/>
              </w:rPr>
            </w:rPrChange>
          </w:rPr>
          <w:delText>с</w:delText>
        </w:r>
      </w:del>
      <w:del w:id="945" w:author="Stealth" w:date="2023-10-30T13:52:23Z">
        <w:r>
          <w:rPr>
            <w:rFonts w:ascii="Times New Roman" w:hAnsi="Times New Roman" w:cs="Times New Roman"/>
            <w:sz w:val="28"/>
            <w:szCs w:val="28"/>
            <w:highlight w:val="yellow"/>
            <w:lang w:val="ru-RU"/>
            <w:rPrChange w:id="946" w:author="Stealth" w:date="2023-10-30T15:21:55Z">
              <w:rPr>
                <w:rFonts w:ascii="Times New Roman" w:hAnsi="Times New Roman" w:cs="Times New Roman"/>
                <w:sz w:val="28"/>
                <w:szCs w:val="28"/>
                <w:lang w:val="ru-RU"/>
              </w:rPr>
            </w:rPrChange>
          </w:rPr>
          <w:delText>т</w:delText>
        </w:r>
      </w:del>
      <w:del w:id="948" w:author="Stealth" w:date="2023-10-30T13:52:23Z">
        <w:r>
          <w:rPr>
            <w:rFonts w:ascii="Times New Roman" w:hAnsi="Times New Roman" w:cs="Times New Roman"/>
            <w:sz w:val="28"/>
            <w:szCs w:val="28"/>
            <w:highlight w:val="yellow"/>
            <w:lang w:val="ru-RU"/>
            <w:rPrChange w:id="949" w:author="Stealth" w:date="2023-10-30T15:21:55Z">
              <w:rPr>
                <w:rFonts w:ascii="Times New Roman" w:hAnsi="Times New Roman" w:cs="Times New Roman"/>
                <w:sz w:val="28"/>
                <w:szCs w:val="28"/>
                <w:lang w:val="ru-RU"/>
              </w:rPr>
            </w:rPrChange>
          </w:rPr>
          <w:delText>а</w:delText>
        </w:r>
      </w:del>
      <w:del w:id="951" w:author="Stealth" w:date="2023-10-30T13:52:23Z">
        <w:r>
          <w:rPr>
            <w:rFonts w:ascii="Times New Roman" w:hAnsi="Times New Roman" w:cs="Times New Roman"/>
            <w:sz w:val="28"/>
            <w:szCs w:val="28"/>
            <w:highlight w:val="yellow"/>
            <w:lang w:val="ru-RU"/>
            <w:rPrChange w:id="952" w:author="Stealth" w:date="2023-10-30T15:21:55Z">
              <w:rPr>
                <w:rFonts w:ascii="Times New Roman" w:hAnsi="Times New Roman" w:cs="Times New Roman"/>
                <w:sz w:val="28"/>
                <w:szCs w:val="28"/>
                <w:lang w:val="ru-RU"/>
              </w:rPr>
            </w:rPrChange>
          </w:rPr>
          <w:delText xml:space="preserve"> </w:delText>
        </w:r>
      </w:del>
      <w:del w:id="954" w:author="Stealth" w:date="2023-10-30T13:52:23Z">
        <w:r>
          <w:rPr>
            <w:rFonts w:ascii="Times New Roman" w:hAnsi="Times New Roman" w:cs="Times New Roman"/>
            <w:sz w:val="28"/>
            <w:szCs w:val="28"/>
            <w:highlight w:val="yellow"/>
            <w:lang w:val="ru-RU"/>
            <w:rPrChange w:id="955" w:author="Stealth" w:date="2023-10-30T15:21:55Z">
              <w:rPr>
                <w:rFonts w:ascii="Times New Roman" w:hAnsi="Times New Roman" w:cs="Times New Roman"/>
                <w:sz w:val="28"/>
                <w:szCs w:val="28"/>
                <w:lang w:val="ru-RU"/>
              </w:rPr>
            </w:rPrChange>
          </w:rPr>
          <w:delText>и</w:delText>
        </w:r>
      </w:del>
      <w:del w:id="957" w:author="Stealth" w:date="2023-10-30T13:52:23Z">
        <w:r>
          <w:rPr>
            <w:rFonts w:ascii="Times New Roman" w:hAnsi="Times New Roman" w:cs="Times New Roman"/>
            <w:sz w:val="28"/>
            <w:szCs w:val="28"/>
            <w:highlight w:val="yellow"/>
            <w:lang w:val="ru-RU"/>
            <w:rPrChange w:id="958" w:author="Stealth" w:date="2023-10-30T15:21:55Z">
              <w:rPr>
                <w:rFonts w:ascii="Times New Roman" w:hAnsi="Times New Roman" w:cs="Times New Roman"/>
                <w:sz w:val="28"/>
                <w:szCs w:val="28"/>
                <w:lang w:val="ru-RU"/>
              </w:rPr>
            </w:rPrChange>
          </w:rPr>
          <w:delText>з</w:delText>
        </w:r>
      </w:del>
      <w:del w:id="960" w:author="Stealth" w:date="2023-10-30T13:52:23Z">
        <w:r>
          <w:rPr>
            <w:rFonts w:ascii="Times New Roman" w:hAnsi="Times New Roman" w:cs="Times New Roman"/>
            <w:sz w:val="28"/>
            <w:szCs w:val="28"/>
            <w:highlight w:val="yellow"/>
            <w:lang w:val="ru-RU"/>
            <w:rPrChange w:id="961" w:author="Stealth" w:date="2023-10-30T15:21:55Z">
              <w:rPr>
                <w:rFonts w:ascii="Times New Roman" w:hAnsi="Times New Roman" w:cs="Times New Roman"/>
                <w:sz w:val="28"/>
                <w:szCs w:val="28"/>
                <w:lang w:val="ru-RU"/>
              </w:rPr>
            </w:rPrChange>
          </w:rPr>
          <w:delText>г</w:delText>
        </w:r>
      </w:del>
      <w:del w:id="963" w:author="Stealth" w:date="2023-10-30T13:52:23Z">
        <w:r>
          <w:rPr>
            <w:rFonts w:ascii="Times New Roman" w:hAnsi="Times New Roman" w:cs="Times New Roman"/>
            <w:sz w:val="28"/>
            <w:szCs w:val="28"/>
            <w:highlight w:val="yellow"/>
            <w:lang w:val="ru-RU"/>
            <w:rPrChange w:id="964" w:author="Stealth" w:date="2023-10-30T15:21:55Z">
              <w:rPr>
                <w:rFonts w:ascii="Times New Roman" w:hAnsi="Times New Roman" w:cs="Times New Roman"/>
                <w:sz w:val="28"/>
                <w:szCs w:val="28"/>
                <w:lang w:val="ru-RU"/>
              </w:rPr>
            </w:rPrChange>
          </w:rPr>
          <w:delText>и</w:delText>
        </w:r>
      </w:del>
      <w:del w:id="966" w:author="Stealth" w:date="2023-10-30T13:52:23Z">
        <w:r>
          <w:rPr>
            <w:rFonts w:ascii="Times New Roman" w:hAnsi="Times New Roman" w:cs="Times New Roman"/>
            <w:sz w:val="28"/>
            <w:szCs w:val="28"/>
            <w:highlight w:val="yellow"/>
            <w:lang w:val="ru-RU"/>
            <w:rPrChange w:id="967" w:author="Stealth" w:date="2023-10-30T15:21:55Z">
              <w:rPr>
                <w:rFonts w:ascii="Times New Roman" w:hAnsi="Times New Roman" w:cs="Times New Roman"/>
                <w:sz w:val="28"/>
                <w:szCs w:val="28"/>
                <w:lang w:val="ru-RU"/>
              </w:rPr>
            </w:rPrChange>
          </w:rPr>
          <w:delText>б</w:delText>
        </w:r>
      </w:del>
      <w:del w:id="969" w:author="Stealth" w:date="2023-10-30T13:52:23Z">
        <w:r>
          <w:rPr>
            <w:rFonts w:ascii="Times New Roman" w:hAnsi="Times New Roman" w:cs="Times New Roman"/>
            <w:sz w:val="28"/>
            <w:szCs w:val="28"/>
            <w:highlight w:val="yellow"/>
            <w:lang w:val="ru-RU"/>
            <w:rPrChange w:id="970" w:author="Stealth" w:date="2023-10-30T15:21:55Z">
              <w:rPr>
                <w:rFonts w:ascii="Times New Roman" w:hAnsi="Times New Roman" w:cs="Times New Roman"/>
                <w:sz w:val="28"/>
                <w:szCs w:val="28"/>
                <w:lang w:val="ru-RU"/>
              </w:rPr>
            </w:rPrChange>
          </w:rPr>
          <w:delText>а</w:delText>
        </w:r>
      </w:del>
      <w:del w:id="972" w:author="Stealth" w:date="2023-10-30T13:52:23Z">
        <w:r>
          <w:rPr>
            <w:rFonts w:ascii="Times New Roman" w:hAnsi="Times New Roman" w:cs="Times New Roman"/>
            <w:sz w:val="28"/>
            <w:szCs w:val="28"/>
            <w:highlight w:val="yellow"/>
            <w:lang w:val="ru-RU"/>
            <w:rPrChange w:id="973" w:author="Stealth" w:date="2023-10-30T15:21:55Z">
              <w:rPr>
                <w:rFonts w:ascii="Times New Roman" w:hAnsi="Times New Roman" w:cs="Times New Roman"/>
                <w:sz w:val="28"/>
                <w:szCs w:val="28"/>
                <w:lang w:val="ru-RU"/>
              </w:rPr>
            </w:rPrChange>
          </w:rPr>
          <w:delText xml:space="preserve"> </w:delText>
        </w:r>
      </w:del>
      <w:del w:id="975" w:author="Stealth" w:date="2023-10-30T13:52:23Z">
        <w:r>
          <w:rPr>
            <w:rFonts w:ascii="Times New Roman" w:hAnsi="Times New Roman" w:cs="Times New Roman"/>
            <w:sz w:val="28"/>
            <w:szCs w:val="28"/>
            <w:highlight w:val="yellow"/>
            <w:lang w:val="ru-RU"/>
            <w:rPrChange w:id="976" w:author="Stealth" w:date="2023-10-30T15:21:55Z">
              <w:rPr>
                <w:rFonts w:ascii="Times New Roman" w:hAnsi="Times New Roman" w:cs="Times New Roman"/>
                <w:sz w:val="28"/>
                <w:szCs w:val="28"/>
                <w:lang w:val="ru-RU"/>
              </w:rPr>
            </w:rPrChange>
          </w:rPr>
          <w:delText>е</w:delText>
        </w:r>
      </w:del>
      <w:del w:id="978" w:author="Stealth" w:date="2023-10-30T13:52:23Z">
        <w:r>
          <w:rPr>
            <w:rFonts w:ascii="Times New Roman" w:hAnsi="Times New Roman" w:cs="Times New Roman"/>
            <w:sz w:val="28"/>
            <w:szCs w:val="28"/>
            <w:highlight w:val="yellow"/>
            <w:lang w:val="ru-RU"/>
            <w:rPrChange w:id="979" w:author="Stealth" w:date="2023-10-30T15:21:55Z">
              <w:rPr>
                <w:rFonts w:ascii="Times New Roman" w:hAnsi="Times New Roman" w:cs="Times New Roman"/>
                <w:sz w:val="28"/>
                <w:szCs w:val="28"/>
                <w:lang w:val="ru-RU"/>
              </w:rPr>
            </w:rPrChange>
          </w:rPr>
          <w:delText>г</w:delText>
        </w:r>
      </w:del>
      <w:del w:id="981" w:author="Stealth" w:date="2023-10-30T13:52:23Z">
        <w:r>
          <w:rPr>
            <w:rFonts w:ascii="Times New Roman" w:hAnsi="Times New Roman" w:cs="Times New Roman"/>
            <w:sz w:val="28"/>
            <w:szCs w:val="28"/>
            <w:highlight w:val="yellow"/>
            <w:lang w:val="ru-RU"/>
            <w:rPrChange w:id="982" w:author="Stealth" w:date="2023-10-30T15:21:55Z">
              <w:rPr>
                <w:rFonts w:ascii="Times New Roman" w:hAnsi="Times New Roman" w:cs="Times New Roman"/>
                <w:sz w:val="28"/>
                <w:szCs w:val="28"/>
                <w:lang w:val="ru-RU"/>
              </w:rPr>
            </w:rPrChange>
          </w:rPr>
          <w:delText>о</w:delText>
        </w:r>
      </w:del>
      <w:del w:id="984" w:author="Stealth" w:date="2023-10-30T13:52:23Z">
        <w:r>
          <w:rPr>
            <w:rFonts w:ascii="Times New Roman" w:hAnsi="Times New Roman" w:cs="Times New Roman"/>
            <w:sz w:val="28"/>
            <w:szCs w:val="28"/>
            <w:highlight w:val="yellow"/>
            <w:lang w:val="ru-RU"/>
            <w:rPrChange w:id="985" w:author="Stealth" w:date="2023-10-30T15:21:55Z">
              <w:rPr>
                <w:rFonts w:ascii="Times New Roman" w:hAnsi="Times New Roman" w:cs="Times New Roman"/>
                <w:sz w:val="28"/>
                <w:szCs w:val="28"/>
                <w:lang w:val="ru-RU"/>
              </w:rPr>
            </w:rPrChange>
          </w:rPr>
          <w:delText xml:space="preserve"> </w:delText>
        </w:r>
      </w:del>
      <w:del w:id="987" w:author="Stealth" w:date="2023-10-30T13:52:23Z">
        <w:r>
          <w:rPr>
            <w:rFonts w:ascii="Times New Roman" w:hAnsi="Times New Roman" w:cs="Times New Roman"/>
            <w:sz w:val="28"/>
            <w:szCs w:val="28"/>
            <w:highlight w:val="yellow"/>
            <w:lang w:val="ru-RU"/>
            <w:rPrChange w:id="988" w:author="Stealth" w:date="2023-10-30T15:21:55Z">
              <w:rPr>
                <w:rFonts w:ascii="Times New Roman" w:hAnsi="Times New Roman" w:cs="Times New Roman"/>
                <w:sz w:val="28"/>
                <w:szCs w:val="28"/>
                <w:lang w:val="ru-RU"/>
              </w:rPr>
            </w:rPrChange>
          </w:rPr>
          <w:delText>в</w:delText>
        </w:r>
      </w:del>
      <w:del w:id="990" w:author="Stealth" w:date="2023-10-30T13:52:23Z">
        <w:r>
          <w:rPr>
            <w:rFonts w:ascii="Times New Roman" w:hAnsi="Times New Roman" w:cs="Times New Roman"/>
            <w:sz w:val="28"/>
            <w:szCs w:val="28"/>
            <w:highlight w:val="yellow"/>
            <w:lang w:val="ru-RU"/>
            <w:rPrChange w:id="991" w:author="Stealth" w:date="2023-10-30T15:21:55Z">
              <w:rPr>
                <w:rFonts w:ascii="Times New Roman" w:hAnsi="Times New Roman" w:cs="Times New Roman"/>
                <w:sz w:val="28"/>
                <w:szCs w:val="28"/>
                <w:lang w:val="ru-RU"/>
              </w:rPr>
            </w:rPrChange>
          </w:rPr>
          <w:delText>ы</w:delText>
        </w:r>
      </w:del>
      <w:del w:id="993" w:author="Stealth" w:date="2023-10-30T13:52:23Z">
        <w:r>
          <w:rPr>
            <w:rFonts w:ascii="Times New Roman" w:hAnsi="Times New Roman" w:cs="Times New Roman"/>
            <w:sz w:val="28"/>
            <w:szCs w:val="28"/>
            <w:highlight w:val="yellow"/>
            <w:lang w:val="ru-RU"/>
            <w:rPrChange w:id="994" w:author="Stealth" w:date="2023-10-30T15:21:55Z">
              <w:rPr>
                <w:rFonts w:ascii="Times New Roman" w:hAnsi="Times New Roman" w:cs="Times New Roman"/>
                <w:sz w:val="28"/>
                <w:szCs w:val="28"/>
                <w:lang w:val="ru-RU"/>
              </w:rPr>
            </w:rPrChange>
          </w:rPr>
          <w:delText>в</w:delText>
        </w:r>
      </w:del>
      <w:del w:id="996" w:author="Stealth" w:date="2023-10-30T13:52:23Z">
        <w:r>
          <w:rPr>
            <w:rFonts w:ascii="Times New Roman" w:hAnsi="Times New Roman" w:cs="Times New Roman"/>
            <w:sz w:val="28"/>
            <w:szCs w:val="28"/>
            <w:highlight w:val="yellow"/>
            <w:lang w:val="ru-RU"/>
            <w:rPrChange w:id="997" w:author="Stealth" w:date="2023-10-30T15:21:55Z">
              <w:rPr>
                <w:rFonts w:ascii="Times New Roman" w:hAnsi="Times New Roman" w:cs="Times New Roman"/>
                <w:sz w:val="28"/>
                <w:szCs w:val="28"/>
                <w:lang w:val="ru-RU"/>
              </w:rPr>
            </w:rPrChange>
          </w:rPr>
          <w:delText>о</w:delText>
        </w:r>
      </w:del>
      <w:del w:id="999" w:author="Stealth" w:date="2023-10-30T13:52:23Z">
        <w:r>
          <w:rPr>
            <w:rFonts w:ascii="Times New Roman" w:hAnsi="Times New Roman" w:cs="Times New Roman"/>
            <w:sz w:val="28"/>
            <w:szCs w:val="28"/>
            <w:highlight w:val="yellow"/>
            <w:lang w:val="ru-RU"/>
            <w:rPrChange w:id="1000" w:author="Stealth" w:date="2023-10-30T15:21:55Z">
              <w:rPr>
                <w:rFonts w:ascii="Times New Roman" w:hAnsi="Times New Roman" w:cs="Times New Roman"/>
                <w:sz w:val="28"/>
                <w:szCs w:val="28"/>
                <w:lang w:val="ru-RU"/>
              </w:rPr>
            </w:rPrChange>
          </w:rPr>
          <w:delText>д</w:delText>
        </w:r>
      </w:del>
      <w:del w:id="1002" w:author="Stealth" w:date="2023-10-30T13:52:23Z">
        <w:r>
          <w:rPr>
            <w:rFonts w:ascii="Times New Roman" w:hAnsi="Times New Roman" w:cs="Times New Roman"/>
            <w:sz w:val="28"/>
            <w:szCs w:val="28"/>
            <w:highlight w:val="yellow"/>
            <w:lang w:val="ru-RU"/>
            <w:rPrChange w:id="1003" w:author="Stealth" w:date="2023-10-30T15:21:55Z">
              <w:rPr>
                <w:rFonts w:ascii="Times New Roman" w:hAnsi="Times New Roman" w:cs="Times New Roman"/>
                <w:sz w:val="28"/>
                <w:szCs w:val="28"/>
                <w:lang w:val="ru-RU"/>
              </w:rPr>
            </w:rPrChange>
          </w:rPr>
          <w:delText>о</w:delText>
        </w:r>
      </w:del>
      <w:del w:id="1005" w:author="Stealth" w:date="2023-10-30T13:52:22Z">
        <w:r>
          <w:rPr>
            <w:rFonts w:ascii="Times New Roman" w:hAnsi="Times New Roman" w:cs="Times New Roman"/>
            <w:sz w:val="28"/>
            <w:szCs w:val="28"/>
            <w:highlight w:val="yellow"/>
            <w:lang w:val="ru-RU"/>
            <w:rPrChange w:id="1006" w:author="Stealth" w:date="2023-10-30T15:21:55Z">
              <w:rPr>
                <w:rFonts w:ascii="Times New Roman" w:hAnsi="Times New Roman" w:cs="Times New Roman"/>
                <w:sz w:val="28"/>
                <w:szCs w:val="28"/>
                <w:lang w:val="ru-RU"/>
              </w:rPr>
            </w:rPrChange>
          </w:rPr>
          <w:delText>в</w:delText>
        </w:r>
      </w:del>
      <w:r>
        <w:rPr>
          <w:rFonts w:ascii="Times New Roman" w:hAnsi="Times New Roman" w:cs="Times New Roman"/>
          <w:sz w:val="28"/>
          <w:szCs w:val="28"/>
          <w:lang w:val="ru-RU"/>
          <w:rPrChange w:id="1008" w:author="Stealth" w:date="2023-10-30T15:21:55Z">
            <w:rPr>
              <w:rFonts w:ascii="Times New Roman" w:hAnsi="Times New Roman" w:cs="Times New Roman"/>
              <w:sz w:val="28"/>
              <w:szCs w:val="28"/>
              <w:lang w:val="ru-RU"/>
            </w:rPr>
          </w:rPrChange>
        </w:rPr>
        <w:t>.</w:t>
      </w:r>
    </w:p>
    <w:p>
      <w:pPr>
        <w:jc w:val="both"/>
        <w:rPr>
          <w:rFonts w:ascii="Times New Roman" w:hAnsi="Times New Roman" w:cs="Times New Roman"/>
          <w:sz w:val="28"/>
          <w:szCs w:val="28"/>
          <w:lang w:val="ru-RU"/>
          <w:rPrChange w:id="1009" w:author="Stealth" w:date="2023-10-30T15:21:55Z">
            <w:rPr>
              <w:rFonts w:ascii="Times New Roman" w:hAnsi="Times New Roman"/>
              <w:sz w:val="28"/>
              <w:szCs w:val="28"/>
              <w:lang w:val="ru-RU"/>
            </w:rPr>
          </w:rPrChange>
        </w:rPr>
      </w:pPr>
      <w:r>
        <w:rPr>
          <w:rFonts w:ascii="Times New Roman" w:hAnsi="Times New Roman" w:cs="Times New Roman"/>
          <w:sz w:val="28"/>
          <w:szCs w:val="28"/>
          <w:lang w:val="ru-RU"/>
          <w:rPrChange w:id="1010" w:author="Stealth" w:date="2023-10-30T15:21:55Z">
            <w:rPr>
              <w:rFonts w:ascii="Times New Roman" w:hAnsi="Times New Roman"/>
              <w:sz w:val="28"/>
              <w:szCs w:val="28"/>
              <w:lang w:val="ru-RU"/>
            </w:rPr>
          </w:rPrChange>
        </w:rPr>
        <w:t>Уже поставленные площадки можно двигать с помощью инструмента Move (меню Edit &gt; Move или кнопка F7).</w:t>
      </w:r>
    </w:p>
    <w:p>
      <w:pPr>
        <w:jc w:val="both"/>
        <w:rPr>
          <w:rFonts w:hint="default" w:ascii="Times New Roman" w:hAnsi="Times New Roman" w:cs="Times New Roman"/>
          <w:sz w:val="28"/>
          <w:szCs w:val="28"/>
          <w:lang w:val="ru-RU"/>
          <w:rPrChange w:id="1011" w:author="Stealth" w:date="2023-10-30T15:21:55Z">
            <w:rPr>
              <w:rFonts w:hint="default" w:ascii="Times New Roman" w:hAnsi="Times New Roman"/>
              <w:sz w:val="28"/>
              <w:szCs w:val="28"/>
              <w:lang w:val="ru-RU"/>
            </w:rPr>
          </w:rPrChange>
        </w:rPr>
      </w:pPr>
      <w:r>
        <w:rPr>
          <w:rFonts w:ascii="Times New Roman" w:hAnsi="Times New Roman" w:cs="Times New Roman"/>
          <w:sz w:val="28"/>
          <w:szCs w:val="28"/>
          <w:lang w:val="ru-RU"/>
          <w:rPrChange w:id="1012" w:author="Stealth" w:date="2023-10-30T15:21:55Z">
            <w:rPr>
              <w:rFonts w:ascii="Times New Roman" w:hAnsi="Times New Roman"/>
              <w:sz w:val="28"/>
              <w:szCs w:val="28"/>
              <w:lang w:val="ru-RU"/>
            </w:rPr>
          </w:rPrChange>
        </w:rPr>
        <w:t>Если нужно подвинуть несколько элементов выб</w:t>
      </w:r>
      <w:del w:id="1013" w:author="Stealth" w:date="2023-10-30T13:29:42Z">
        <w:r>
          <w:rPr>
            <w:rFonts w:ascii="Times New Roman" w:hAnsi="Times New Roman" w:cs="Times New Roman"/>
            <w:sz w:val="28"/>
            <w:szCs w:val="28"/>
            <w:lang w:val="ru-RU"/>
            <w:rPrChange w:id="1014" w:author="Stealth" w:date="2023-10-30T15:21:55Z">
              <w:rPr>
                <w:rFonts w:ascii="Times New Roman" w:hAnsi="Times New Roman"/>
                <w:sz w:val="28"/>
                <w:szCs w:val="28"/>
                <w:lang w:val="ru-RU"/>
              </w:rPr>
            </w:rPrChange>
          </w:rPr>
          <w:delText>и</w:delText>
        </w:r>
      </w:del>
      <w:r>
        <w:rPr>
          <w:rFonts w:ascii="Times New Roman" w:hAnsi="Times New Roman" w:cs="Times New Roman"/>
          <w:sz w:val="28"/>
          <w:szCs w:val="28"/>
          <w:lang w:val="ru-RU"/>
          <w:rPrChange w:id="1016" w:author="Stealth" w:date="2023-10-30T15:21:55Z">
            <w:rPr>
              <w:rFonts w:ascii="Times New Roman" w:hAnsi="Times New Roman"/>
              <w:sz w:val="28"/>
              <w:szCs w:val="28"/>
              <w:lang w:val="ru-RU"/>
            </w:rPr>
          </w:rPrChange>
        </w:rPr>
        <w:t>ра</w:t>
      </w:r>
      <w:ins w:id="1017" w:author="Stealth" w:date="2023-10-30T13:29:31Z">
        <w:r>
          <w:rPr>
            <w:rFonts w:ascii="Times New Roman" w:hAnsi="Times New Roman" w:cs="Times New Roman"/>
            <w:sz w:val="28"/>
            <w:szCs w:val="28"/>
            <w:lang w:val="ru-RU"/>
            <w:rPrChange w:id="1018" w:author="Stealth" w:date="2023-10-30T15:21:55Z">
              <w:rPr>
                <w:rFonts w:ascii="Times New Roman" w:hAnsi="Times New Roman"/>
                <w:sz w:val="28"/>
                <w:szCs w:val="28"/>
                <w:lang w:val="ru-RU"/>
              </w:rPr>
            </w:rPrChange>
          </w:rPr>
          <w:t>ть</w:t>
        </w:r>
      </w:ins>
      <w:del w:id="1020" w:author="Stealth" w:date="2023-10-30T13:29:30Z">
        <w:r>
          <w:rPr>
            <w:rFonts w:ascii="Times New Roman" w:hAnsi="Times New Roman" w:cs="Times New Roman"/>
            <w:sz w:val="28"/>
            <w:szCs w:val="28"/>
            <w:lang w:val="ru-RU"/>
            <w:rPrChange w:id="1021" w:author="Stealth" w:date="2023-10-30T15:21:55Z">
              <w:rPr>
                <w:rFonts w:ascii="Times New Roman" w:hAnsi="Times New Roman"/>
                <w:sz w:val="28"/>
                <w:szCs w:val="28"/>
                <w:lang w:val="ru-RU"/>
              </w:rPr>
            </w:rPrChange>
          </w:rPr>
          <w:delText>ем</w:delText>
        </w:r>
      </w:del>
      <w:r>
        <w:rPr>
          <w:rFonts w:ascii="Times New Roman" w:hAnsi="Times New Roman" w:cs="Times New Roman"/>
          <w:sz w:val="28"/>
          <w:szCs w:val="28"/>
          <w:lang w:val="ru-RU"/>
          <w:rPrChange w:id="1023" w:author="Stealth" w:date="2023-10-30T15:21:55Z">
            <w:rPr>
              <w:rFonts w:ascii="Times New Roman" w:hAnsi="Times New Roman"/>
              <w:sz w:val="28"/>
              <w:szCs w:val="28"/>
              <w:lang w:val="ru-RU"/>
            </w:rPr>
          </w:rPrChange>
        </w:rPr>
        <w:t xml:space="preserve"> </w:t>
      </w:r>
      <w:r>
        <w:rPr>
          <w:rFonts w:ascii="Times New Roman" w:hAnsi="Times New Roman" w:cs="Times New Roman"/>
          <w:sz w:val="28"/>
          <w:szCs w:val="28"/>
          <w:rPrChange w:id="1024" w:author="Stealth" w:date="2023-10-30T15:21:55Z">
            <w:rPr>
              <w:rFonts w:ascii="Times New Roman" w:hAnsi="Times New Roman"/>
              <w:sz w:val="28"/>
              <w:szCs w:val="28"/>
            </w:rPr>
          </w:rPrChange>
        </w:rPr>
        <w:t>Group</w:t>
      </w:r>
      <w:r>
        <w:rPr>
          <w:rFonts w:ascii="Times New Roman" w:hAnsi="Times New Roman" w:cs="Times New Roman"/>
          <w:sz w:val="28"/>
          <w:szCs w:val="28"/>
          <w:lang w:val="ru-RU"/>
          <w:rPrChange w:id="1025" w:author="Stealth" w:date="2023-10-30T15:21:55Z">
            <w:rPr>
              <w:rFonts w:ascii="Times New Roman" w:hAnsi="Times New Roman"/>
              <w:sz w:val="28"/>
              <w:szCs w:val="28"/>
              <w:lang w:val="ru-RU"/>
            </w:rPr>
          </w:rPrChange>
        </w:rPr>
        <w:t>, выдел</w:t>
      </w:r>
      <w:ins w:id="1026" w:author="Stealth" w:date="2023-10-30T13:29:35Z">
        <w:r>
          <w:rPr>
            <w:rFonts w:ascii="Times New Roman" w:hAnsi="Times New Roman" w:cs="Times New Roman"/>
            <w:sz w:val="28"/>
            <w:szCs w:val="28"/>
            <w:lang w:val="ru-RU"/>
            <w:rPrChange w:id="1027" w:author="Stealth" w:date="2023-10-30T15:21:55Z">
              <w:rPr>
                <w:rFonts w:ascii="Times New Roman" w:hAnsi="Times New Roman"/>
                <w:sz w:val="28"/>
                <w:szCs w:val="28"/>
                <w:lang w:val="ru-RU"/>
              </w:rPr>
            </w:rPrChange>
          </w:rPr>
          <w:t>ить</w:t>
        </w:r>
      </w:ins>
      <w:del w:id="1029" w:author="Stealth" w:date="2023-10-30T13:29:34Z">
        <w:r>
          <w:rPr>
            <w:rFonts w:ascii="Times New Roman" w:hAnsi="Times New Roman" w:cs="Times New Roman"/>
            <w:sz w:val="28"/>
            <w:szCs w:val="28"/>
            <w:lang w:val="ru-RU"/>
            <w:rPrChange w:id="1030" w:author="Stealth" w:date="2023-10-30T15:21:55Z">
              <w:rPr>
                <w:rFonts w:ascii="Times New Roman" w:hAnsi="Times New Roman"/>
                <w:sz w:val="28"/>
                <w:szCs w:val="28"/>
                <w:lang w:val="ru-RU"/>
              </w:rPr>
            </w:rPrChange>
          </w:rPr>
          <w:delText>яем</w:delText>
        </w:r>
      </w:del>
      <w:r>
        <w:rPr>
          <w:rFonts w:ascii="Times New Roman" w:hAnsi="Times New Roman" w:cs="Times New Roman"/>
          <w:sz w:val="28"/>
          <w:szCs w:val="28"/>
          <w:lang w:val="ru-RU"/>
          <w:rPrChange w:id="1032" w:author="Stealth" w:date="2023-10-30T15:21:55Z">
            <w:rPr>
              <w:rFonts w:ascii="Times New Roman" w:hAnsi="Times New Roman"/>
              <w:sz w:val="28"/>
              <w:szCs w:val="28"/>
              <w:lang w:val="ru-RU"/>
            </w:rPr>
          </w:rPrChange>
        </w:rPr>
        <w:t xml:space="preserve"> необходимые объекты&gt;выб</w:t>
      </w:r>
      <w:ins w:id="1033" w:author="Stealth" w:date="2023-10-30T13:29:39Z">
        <w:r>
          <w:rPr>
            <w:rFonts w:ascii="Times New Roman" w:hAnsi="Times New Roman" w:cs="Times New Roman"/>
            <w:sz w:val="28"/>
            <w:szCs w:val="28"/>
            <w:lang w:val="ru-RU"/>
            <w:rPrChange w:id="1034" w:author="Stealth" w:date="2023-10-30T15:21:55Z">
              <w:rPr>
                <w:rFonts w:ascii="Times New Roman" w:hAnsi="Times New Roman"/>
                <w:sz w:val="28"/>
                <w:szCs w:val="28"/>
                <w:lang w:val="ru-RU"/>
              </w:rPr>
            </w:rPrChange>
          </w:rPr>
          <w:t>р</w:t>
        </w:r>
      </w:ins>
      <w:ins w:id="1036" w:author="Stealth" w:date="2023-10-30T13:29:40Z">
        <w:r>
          <w:rPr>
            <w:rFonts w:ascii="Times New Roman" w:hAnsi="Times New Roman" w:cs="Times New Roman"/>
            <w:sz w:val="28"/>
            <w:szCs w:val="28"/>
            <w:lang w:val="ru-RU"/>
            <w:rPrChange w:id="1037" w:author="Stealth" w:date="2023-10-30T15:21:55Z">
              <w:rPr>
                <w:rFonts w:ascii="Times New Roman" w:hAnsi="Times New Roman"/>
                <w:sz w:val="28"/>
                <w:szCs w:val="28"/>
                <w:lang w:val="ru-RU"/>
              </w:rPr>
            </w:rPrChange>
          </w:rPr>
          <w:t>ать</w:t>
        </w:r>
      </w:ins>
      <w:del w:id="1039" w:author="Stealth" w:date="2023-10-30T13:29:39Z">
        <w:r>
          <w:rPr>
            <w:rFonts w:ascii="Times New Roman" w:hAnsi="Times New Roman" w:cs="Times New Roman"/>
            <w:sz w:val="28"/>
            <w:szCs w:val="28"/>
            <w:lang w:val="ru-RU"/>
            <w:rPrChange w:id="1040" w:author="Stealth" w:date="2023-10-30T15:21:55Z">
              <w:rPr>
                <w:rFonts w:ascii="Times New Roman" w:hAnsi="Times New Roman"/>
                <w:sz w:val="28"/>
                <w:szCs w:val="28"/>
                <w:lang w:val="ru-RU"/>
              </w:rPr>
            </w:rPrChange>
          </w:rPr>
          <w:delText>ира</w:delText>
        </w:r>
      </w:del>
      <w:del w:id="1042" w:author="Stealth" w:date="2023-10-30T13:29:38Z">
        <w:r>
          <w:rPr>
            <w:rFonts w:ascii="Times New Roman" w:hAnsi="Times New Roman" w:cs="Times New Roman"/>
            <w:sz w:val="28"/>
            <w:szCs w:val="28"/>
            <w:lang w:val="ru-RU"/>
            <w:rPrChange w:id="1043" w:author="Stealth" w:date="2023-10-30T15:21:55Z">
              <w:rPr>
                <w:rFonts w:ascii="Times New Roman" w:hAnsi="Times New Roman"/>
                <w:sz w:val="28"/>
                <w:szCs w:val="28"/>
                <w:lang w:val="ru-RU"/>
              </w:rPr>
            </w:rPrChange>
          </w:rPr>
          <w:delText>ем</w:delText>
        </w:r>
      </w:del>
      <w:r>
        <w:rPr>
          <w:rFonts w:ascii="Times New Roman" w:hAnsi="Times New Roman" w:cs="Times New Roman"/>
          <w:sz w:val="28"/>
          <w:szCs w:val="28"/>
          <w:lang w:val="ru-RU"/>
          <w:rPrChange w:id="1045" w:author="Stealth" w:date="2023-10-30T15:21:55Z">
            <w:rPr>
              <w:rFonts w:ascii="Times New Roman" w:hAnsi="Times New Roman"/>
              <w:sz w:val="28"/>
              <w:szCs w:val="28"/>
              <w:lang w:val="ru-RU"/>
            </w:rPr>
          </w:rPrChange>
        </w:rPr>
        <w:t xml:space="preserve"> </w:t>
      </w:r>
      <w:r>
        <w:rPr>
          <w:rFonts w:ascii="Times New Roman" w:hAnsi="Times New Roman" w:cs="Times New Roman"/>
          <w:sz w:val="28"/>
          <w:szCs w:val="28"/>
          <w:rPrChange w:id="1046" w:author="Stealth" w:date="2023-10-30T15:21:55Z">
            <w:rPr>
              <w:rFonts w:ascii="Times New Roman" w:hAnsi="Times New Roman"/>
              <w:sz w:val="28"/>
              <w:szCs w:val="28"/>
            </w:rPr>
          </w:rPrChange>
        </w:rPr>
        <w:t>Move</w:t>
      </w:r>
      <w:r>
        <w:rPr>
          <w:rFonts w:ascii="Times New Roman" w:hAnsi="Times New Roman" w:cs="Times New Roman"/>
          <w:sz w:val="28"/>
          <w:szCs w:val="28"/>
          <w:lang w:val="ru-RU"/>
          <w:rPrChange w:id="1047" w:author="Stealth" w:date="2023-10-30T15:21:55Z">
            <w:rPr>
              <w:rFonts w:ascii="Times New Roman" w:hAnsi="Times New Roman"/>
              <w:sz w:val="28"/>
              <w:szCs w:val="28"/>
              <w:lang w:val="ru-RU"/>
            </w:rPr>
          </w:rPrChange>
        </w:rPr>
        <w:t>(либо что угодно для работы с ними)&gt;в свободном месте клик</w:t>
      </w:r>
      <w:ins w:id="1048" w:author="Stealth" w:date="2023-10-30T13:29:55Z">
        <w:r>
          <w:rPr>
            <w:rFonts w:ascii="Times New Roman" w:hAnsi="Times New Roman" w:cs="Times New Roman"/>
            <w:sz w:val="28"/>
            <w:szCs w:val="28"/>
            <w:lang w:val="ru-RU"/>
            <w:rPrChange w:id="1049" w:author="Stealth" w:date="2023-10-30T15:21:55Z">
              <w:rPr>
                <w:rFonts w:ascii="Times New Roman" w:hAnsi="Times New Roman"/>
                <w:sz w:val="28"/>
                <w:szCs w:val="28"/>
                <w:lang w:val="ru-RU"/>
              </w:rPr>
            </w:rPrChange>
          </w:rPr>
          <w:t>нуть</w:t>
        </w:r>
      </w:ins>
      <w:del w:id="1051" w:author="Stealth" w:date="2023-10-30T13:29:55Z">
        <w:r>
          <w:rPr>
            <w:rFonts w:ascii="Times New Roman" w:hAnsi="Times New Roman" w:cs="Times New Roman"/>
            <w:sz w:val="28"/>
            <w:szCs w:val="28"/>
            <w:lang w:val="ru-RU"/>
            <w:rPrChange w:id="1052" w:author="Stealth" w:date="2023-10-30T15:21:55Z">
              <w:rPr>
                <w:rFonts w:ascii="Times New Roman" w:hAnsi="Times New Roman"/>
                <w:sz w:val="28"/>
                <w:szCs w:val="28"/>
                <w:lang w:val="ru-RU"/>
              </w:rPr>
            </w:rPrChange>
          </w:rPr>
          <w:delText>а</w:delText>
        </w:r>
      </w:del>
      <w:del w:id="1054" w:author="Stealth" w:date="2023-10-30T13:29:54Z">
        <w:r>
          <w:rPr>
            <w:rFonts w:ascii="Times New Roman" w:hAnsi="Times New Roman" w:cs="Times New Roman"/>
            <w:sz w:val="28"/>
            <w:szCs w:val="28"/>
            <w:lang w:val="ru-RU"/>
            <w:rPrChange w:id="1055" w:author="Stealth" w:date="2023-10-30T15:21:55Z">
              <w:rPr>
                <w:rFonts w:ascii="Times New Roman" w:hAnsi="Times New Roman"/>
                <w:sz w:val="28"/>
                <w:szCs w:val="28"/>
                <w:lang w:val="ru-RU"/>
              </w:rPr>
            </w:rPrChange>
          </w:rPr>
          <w:delText>ем</w:delText>
        </w:r>
      </w:del>
      <w:r>
        <w:rPr>
          <w:rFonts w:ascii="Times New Roman" w:hAnsi="Times New Roman" w:cs="Times New Roman"/>
          <w:sz w:val="28"/>
          <w:szCs w:val="28"/>
          <w:lang w:val="ru-RU"/>
          <w:rPrChange w:id="1057" w:author="Stealth" w:date="2023-10-30T15:21:55Z">
            <w:rPr>
              <w:rFonts w:ascii="Times New Roman" w:hAnsi="Times New Roman"/>
              <w:sz w:val="28"/>
              <w:szCs w:val="28"/>
              <w:lang w:val="ru-RU"/>
            </w:rPr>
          </w:rPrChange>
        </w:rPr>
        <w:t xml:space="preserve"> правой кнопкой мыши и подтвер</w:t>
      </w:r>
      <w:ins w:id="1058" w:author="Stealth" w:date="2023-10-30T13:30:02Z">
        <w:r>
          <w:rPr>
            <w:rFonts w:ascii="Times New Roman" w:hAnsi="Times New Roman" w:cs="Times New Roman"/>
            <w:sz w:val="28"/>
            <w:szCs w:val="28"/>
            <w:lang w:val="ru-RU"/>
            <w:rPrChange w:id="1059" w:author="Stealth" w:date="2023-10-30T15:21:55Z">
              <w:rPr>
                <w:rFonts w:ascii="Times New Roman" w:hAnsi="Times New Roman"/>
                <w:sz w:val="28"/>
                <w:szCs w:val="28"/>
                <w:lang w:val="ru-RU"/>
              </w:rPr>
            </w:rPrChange>
          </w:rPr>
          <w:t>дить</w:t>
        </w:r>
      </w:ins>
      <w:del w:id="1061" w:author="Stealth" w:date="2023-10-30T13:30:01Z">
        <w:r>
          <w:rPr>
            <w:rFonts w:ascii="Times New Roman" w:hAnsi="Times New Roman" w:cs="Times New Roman"/>
            <w:sz w:val="28"/>
            <w:szCs w:val="28"/>
            <w:lang w:val="ru-RU"/>
            <w:rPrChange w:id="1062" w:author="Stealth" w:date="2023-10-30T15:21:55Z">
              <w:rPr>
                <w:rFonts w:ascii="Times New Roman" w:hAnsi="Times New Roman"/>
                <w:sz w:val="28"/>
                <w:szCs w:val="28"/>
                <w:lang w:val="ru-RU"/>
              </w:rPr>
            </w:rPrChange>
          </w:rPr>
          <w:delText>жда</w:delText>
        </w:r>
      </w:del>
      <w:del w:id="1064" w:author="Stealth" w:date="2023-10-30T13:29:58Z">
        <w:r>
          <w:rPr>
            <w:rFonts w:ascii="Times New Roman" w:hAnsi="Times New Roman" w:cs="Times New Roman"/>
            <w:sz w:val="28"/>
            <w:szCs w:val="28"/>
            <w:lang w:val="ru-RU"/>
            <w:rPrChange w:id="1065" w:author="Stealth" w:date="2023-10-30T15:21:55Z">
              <w:rPr>
                <w:rFonts w:ascii="Times New Roman" w:hAnsi="Times New Roman"/>
                <w:sz w:val="28"/>
                <w:szCs w:val="28"/>
                <w:lang w:val="ru-RU"/>
              </w:rPr>
            </w:rPrChange>
          </w:rPr>
          <w:delText>ем</w:delText>
        </w:r>
      </w:del>
      <w:del w:id="1067" w:author="Stealth" w:date="2023-10-30T13:30:05Z">
        <w:r>
          <w:rPr>
            <w:rFonts w:ascii="Times New Roman" w:hAnsi="Times New Roman" w:cs="Times New Roman"/>
            <w:sz w:val="28"/>
            <w:szCs w:val="28"/>
            <w:lang w:val="ru-RU"/>
            <w:rPrChange w:id="1068" w:author="Stealth" w:date="2023-10-30T15:21:55Z">
              <w:rPr>
                <w:rFonts w:ascii="Times New Roman" w:hAnsi="Times New Roman"/>
                <w:sz w:val="28"/>
                <w:szCs w:val="28"/>
                <w:lang w:val="ru-RU"/>
              </w:rPr>
            </w:rPrChange>
          </w:rPr>
          <w:delText xml:space="preserve"> наш</w:delText>
        </w:r>
      </w:del>
      <w:del w:id="1070" w:author="Stealth" w:date="2023-10-30T13:30:04Z">
        <w:r>
          <w:rPr>
            <w:rFonts w:ascii="Times New Roman" w:hAnsi="Times New Roman" w:cs="Times New Roman"/>
            <w:sz w:val="28"/>
            <w:szCs w:val="28"/>
            <w:lang w:val="ru-RU"/>
            <w:rPrChange w:id="1071" w:author="Stealth" w:date="2023-10-30T15:21:55Z">
              <w:rPr>
                <w:rFonts w:ascii="Times New Roman" w:hAnsi="Times New Roman"/>
                <w:sz w:val="28"/>
                <w:szCs w:val="28"/>
                <w:lang w:val="ru-RU"/>
              </w:rPr>
            </w:rPrChange>
          </w:rPr>
          <w:delText>е</w:delText>
        </w:r>
      </w:del>
      <w:r>
        <w:rPr>
          <w:rFonts w:ascii="Times New Roman" w:hAnsi="Times New Roman" w:cs="Times New Roman"/>
          <w:sz w:val="28"/>
          <w:szCs w:val="28"/>
          <w:lang w:val="ru-RU"/>
          <w:rPrChange w:id="1073" w:author="Stealth" w:date="2023-10-30T15:21:55Z">
            <w:rPr>
              <w:rFonts w:ascii="Times New Roman" w:hAnsi="Times New Roman"/>
              <w:sz w:val="28"/>
              <w:szCs w:val="28"/>
              <w:lang w:val="ru-RU"/>
            </w:rPr>
          </w:rPrChange>
        </w:rPr>
        <w:t xml:space="preserve"> действие</w:t>
      </w:r>
      <w:ins w:id="1074" w:author="Stealth" w:date="2023-10-30T13:30:08Z">
        <w:r>
          <w:rPr>
            <w:rFonts w:hint="default" w:ascii="Times New Roman" w:hAnsi="Times New Roman" w:cs="Times New Roman"/>
            <w:sz w:val="28"/>
            <w:szCs w:val="28"/>
            <w:lang w:val="ru-RU"/>
            <w:rPrChange w:id="1075" w:author="Stealth" w:date="2023-10-30T15:21:55Z">
              <w:rPr>
                <w:rFonts w:hint="default" w:ascii="Times New Roman" w:hAnsi="Times New Roman"/>
                <w:sz w:val="28"/>
                <w:szCs w:val="28"/>
                <w:lang w:val="ru-RU"/>
              </w:rPr>
            </w:rPrChange>
          </w:rPr>
          <w:t>.</w:t>
        </w:r>
      </w:ins>
    </w:p>
    <w:p>
      <w:pPr>
        <w:jc w:val="both"/>
        <w:rPr>
          <w:rFonts w:ascii="Times New Roman" w:hAnsi="Times New Roman" w:cs="Times New Roman"/>
          <w:sz w:val="28"/>
          <w:szCs w:val="28"/>
          <w:lang w:val="ru-RU"/>
          <w:rPrChange w:id="1077" w:author="Stealth" w:date="2023-10-30T15:21:55Z">
            <w:rPr>
              <w:rFonts w:ascii="Times New Roman" w:hAnsi="Times New Roman" w:cs="Times New Roman"/>
              <w:sz w:val="28"/>
              <w:szCs w:val="28"/>
              <w:lang w:val="ru-RU"/>
            </w:rPr>
          </w:rPrChange>
        </w:rPr>
      </w:pPr>
      <w:ins w:id="1078" w:author="Stealth" w:date="2023-10-30T13:30:14Z">
        <w:r>
          <w:rPr>
            <w:rFonts w:ascii="Times New Roman" w:hAnsi="Times New Roman" w:cs="Times New Roman"/>
            <w:sz w:val="28"/>
            <w:szCs w:val="28"/>
            <w:lang w:val="ru-RU"/>
            <w:rPrChange w:id="1079" w:author="Stealth" w:date="2023-10-30T15:21:55Z">
              <w:rPr>
                <w:rFonts w:ascii="Times New Roman" w:hAnsi="Times New Roman" w:cs="Times New Roman"/>
                <w:sz w:val="28"/>
                <w:szCs w:val="28"/>
                <w:lang w:val="ru-RU"/>
              </w:rPr>
            </w:rPrChange>
          </w:rPr>
          <w:t>Нари</w:t>
        </w:r>
      </w:ins>
      <w:ins w:id="1081" w:author="Stealth" w:date="2023-10-30T13:30:15Z">
        <w:r>
          <w:rPr>
            <w:rFonts w:ascii="Times New Roman" w:hAnsi="Times New Roman" w:cs="Times New Roman"/>
            <w:sz w:val="28"/>
            <w:szCs w:val="28"/>
            <w:lang w:val="ru-RU"/>
            <w:rPrChange w:id="1082" w:author="Stealth" w:date="2023-10-30T15:21:55Z">
              <w:rPr>
                <w:rFonts w:ascii="Times New Roman" w:hAnsi="Times New Roman" w:cs="Times New Roman"/>
                <w:sz w:val="28"/>
                <w:szCs w:val="28"/>
                <w:lang w:val="ru-RU"/>
              </w:rPr>
            </w:rPrChange>
          </w:rPr>
          <w:t>совать</w:t>
        </w:r>
      </w:ins>
      <w:del w:id="1084" w:author="Stealth" w:date="2023-10-30T13:30:14Z">
        <w:r>
          <w:rPr>
            <w:rFonts w:ascii="Times New Roman" w:hAnsi="Times New Roman" w:cs="Times New Roman"/>
            <w:sz w:val="28"/>
            <w:szCs w:val="28"/>
            <w:lang w:val="ru-RU"/>
            <w:rPrChange w:id="1085" w:author="Stealth" w:date="2023-10-30T15:21:55Z">
              <w:rPr>
                <w:rFonts w:ascii="Times New Roman" w:hAnsi="Times New Roman" w:cs="Times New Roman"/>
                <w:sz w:val="28"/>
                <w:szCs w:val="28"/>
                <w:lang w:val="ru-RU"/>
              </w:rPr>
            </w:rPrChange>
          </w:rPr>
          <w:delText>Р</w:delText>
        </w:r>
      </w:del>
      <w:del w:id="1087" w:author="Stealth" w:date="2023-10-30T13:30:13Z">
        <w:r>
          <w:rPr>
            <w:rFonts w:ascii="Times New Roman" w:hAnsi="Times New Roman" w:cs="Times New Roman"/>
            <w:sz w:val="28"/>
            <w:szCs w:val="28"/>
            <w:lang w:val="ru-RU"/>
            <w:rPrChange w:id="1088" w:author="Stealth" w:date="2023-10-30T15:21:55Z">
              <w:rPr>
                <w:rFonts w:ascii="Times New Roman" w:hAnsi="Times New Roman" w:cs="Times New Roman"/>
                <w:sz w:val="28"/>
                <w:szCs w:val="28"/>
                <w:lang w:val="ru-RU"/>
              </w:rPr>
            </w:rPrChange>
          </w:rPr>
          <w:delText>исуем</w:delText>
        </w:r>
      </w:del>
      <w:r>
        <w:rPr>
          <w:rFonts w:ascii="Times New Roman" w:hAnsi="Times New Roman" w:cs="Times New Roman"/>
          <w:sz w:val="28"/>
          <w:szCs w:val="28"/>
          <w:lang w:val="ru-RU"/>
          <w:rPrChange w:id="1090" w:author="Stealth" w:date="2023-10-30T15:21:55Z">
            <w:rPr>
              <w:rFonts w:ascii="Times New Roman" w:hAnsi="Times New Roman" w:cs="Times New Roman"/>
              <w:sz w:val="28"/>
              <w:szCs w:val="28"/>
              <w:lang w:val="ru-RU"/>
            </w:rPr>
          </w:rPrChange>
        </w:rPr>
        <w:t xml:space="preserve"> прямоугольник располагая его по центру.</w:t>
      </w:r>
    </w:p>
    <w:p>
      <w:pPr>
        <w:jc w:val="both"/>
        <w:rPr>
          <w:del w:id="1091" w:author="Stealth" w:date="2023-10-30T13:53:42Z"/>
          <w:rFonts w:ascii="Times New Roman" w:hAnsi="Times New Roman" w:cs="Times New Roman"/>
          <w:sz w:val="28"/>
          <w:szCs w:val="28"/>
          <w:lang w:val="ru-RU"/>
          <w:rPrChange w:id="1092" w:author="Stealth" w:date="2023-10-30T15:21:55Z">
            <w:rPr>
              <w:del w:id="1093" w:author="Stealth" w:date="2023-10-30T13:53:42Z"/>
              <w:rFonts w:ascii="Times New Roman" w:hAnsi="Times New Roman"/>
              <w:sz w:val="28"/>
              <w:szCs w:val="28"/>
              <w:lang w:val="ru-RU"/>
            </w:rPr>
          </w:rPrChange>
        </w:rPr>
      </w:pPr>
      <w:r>
        <w:rPr>
          <w:rFonts w:ascii="Times New Roman" w:hAnsi="Times New Roman" w:cs="Times New Roman"/>
          <w:sz w:val="28"/>
          <w:szCs w:val="28"/>
          <w:lang w:val="ru-RU"/>
          <w:rPrChange w:id="1094" w:author="Stealth" w:date="2023-10-30T15:21:55Z">
            <w:rPr>
              <w:rFonts w:ascii="Times New Roman" w:hAnsi="Times New Roman"/>
              <w:sz w:val="28"/>
              <w:szCs w:val="28"/>
              <w:lang w:val="ru-RU"/>
            </w:rPr>
          </w:rPrChange>
        </w:rPr>
        <w:t>Выбира</w:t>
      </w:r>
      <w:ins w:id="1095" w:author="Stealth" w:date="2023-10-30T13:30:20Z">
        <w:r>
          <w:rPr>
            <w:rFonts w:ascii="Times New Roman" w:hAnsi="Times New Roman" w:cs="Times New Roman"/>
            <w:sz w:val="28"/>
            <w:szCs w:val="28"/>
            <w:lang w:val="ru-RU"/>
            <w:rPrChange w:id="1096" w:author="Stealth" w:date="2023-10-30T15:21:55Z">
              <w:rPr>
                <w:rFonts w:ascii="Times New Roman" w:hAnsi="Times New Roman"/>
                <w:sz w:val="28"/>
                <w:szCs w:val="28"/>
                <w:lang w:val="ru-RU"/>
              </w:rPr>
            </w:rPrChange>
          </w:rPr>
          <w:t>т</w:t>
        </w:r>
      </w:ins>
      <w:ins w:id="1098" w:author="Stealth" w:date="2023-10-30T13:30:21Z">
        <w:r>
          <w:rPr>
            <w:rFonts w:ascii="Times New Roman" w:hAnsi="Times New Roman" w:cs="Times New Roman"/>
            <w:sz w:val="28"/>
            <w:szCs w:val="28"/>
            <w:lang w:val="ru-RU"/>
            <w:rPrChange w:id="1099" w:author="Stealth" w:date="2023-10-30T15:21:55Z">
              <w:rPr>
                <w:rFonts w:ascii="Times New Roman" w:hAnsi="Times New Roman"/>
                <w:sz w:val="28"/>
                <w:szCs w:val="28"/>
                <w:lang w:val="ru-RU"/>
              </w:rPr>
            </w:rPrChange>
          </w:rPr>
          <w:t>ь</w:t>
        </w:r>
      </w:ins>
      <w:del w:id="1101" w:author="Stealth" w:date="2023-10-30T13:30:20Z">
        <w:r>
          <w:rPr>
            <w:rFonts w:ascii="Times New Roman" w:hAnsi="Times New Roman" w:cs="Times New Roman"/>
            <w:sz w:val="28"/>
            <w:szCs w:val="28"/>
            <w:lang w:val="ru-RU"/>
            <w:rPrChange w:id="1102" w:author="Stealth" w:date="2023-10-30T15:21:55Z">
              <w:rPr>
                <w:rFonts w:ascii="Times New Roman" w:hAnsi="Times New Roman"/>
                <w:sz w:val="28"/>
                <w:szCs w:val="28"/>
                <w:lang w:val="ru-RU"/>
              </w:rPr>
            </w:rPrChange>
          </w:rPr>
          <w:delText>е</w:delText>
        </w:r>
      </w:del>
      <w:del w:id="1104" w:author="Stealth" w:date="2023-10-30T13:30:19Z">
        <w:r>
          <w:rPr>
            <w:rFonts w:ascii="Times New Roman" w:hAnsi="Times New Roman" w:cs="Times New Roman"/>
            <w:sz w:val="28"/>
            <w:szCs w:val="28"/>
            <w:lang w:val="ru-RU"/>
            <w:rPrChange w:id="1105" w:author="Stealth" w:date="2023-10-30T15:21:55Z">
              <w:rPr>
                <w:rFonts w:ascii="Times New Roman" w:hAnsi="Times New Roman"/>
                <w:sz w:val="28"/>
                <w:szCs w:val="28"/>
                <w:lang w:val="ru-RU"/>
              </w:rPr>
            </w:rPrChange>
          </w:rPr>
          <w:delText>м</w:delText>
        </w:r>
      </w:del>
      <w:r>
        <w:rPr>
          <w:rFonts w:ascii="Times New Roman" w:hAnsi="Times New Roman" w:cs="Times New Roman"/>
          <w:sz w:val="28"/>
          <w:szCs w:val="28"/>
          <w:lang w:val="ru-RU"/>
          <w:rPrChange w:id="1107" w:author="Stealth" w:date="2023-10-30T15:21:55Z">
            <w:rPr>
              <w:rFonts w:ascii="Times New Roman" w:hAnsi="Times New Roman"/>
              <w:sz w:val="28"/>
              <w:szCs w:val="28"/>
              <w:lang w:val="ru-RU"/>
            </w:rPr>
          </w:rPrChange>
        </w:rPr>
        <w:t xml:space="preserve"> инструмент </w:t>
      </w:r>
      <w:ins w:id="1108" w:author="Stealth" w:date="2023-10-30T13:30:25Z">
        <w:r>
          <w:rPr>
            <w:rFonts w:hint="default" w:ascii="Times New Roman" w:hAnsi="Times New Roman" w:cs="Times New Roman"/>
            <w:sz w:val="28"/>
            <w:szCs w:val="28"/>
            <w:lang w:val="en-US"/>
            <w:rPrChange w:id="1109" w:author="Stealth" w:date="2023-10-30T15:21:55Z">
              <w:rPr>
                <w:rFonts w:hint="default" w:ascii="Times New Roman" w:hAnsi="Times New Roman"/>
                <w:sz w:val="28"/>
                <w:szCs w:val="28"/>
                <w:lang w:val="en-US"/>
              </w:rPr>
            </w:rPrChange>
          </w:rPr>
          <w:t>Line</w:t>
        </w:r>
      </w:ins>
      <w:del w:id="1111" w:author="Stealth" w:date="2023-10-30T13:30:23Z">
        <w:r>
          <w:rPr>
            <w:rFonts w:ascii="Times New Roman" w:hAnsi="Times New Roman" w:cs="Times New Roman"/>
            <w:sz w:val="28"/>
            <w:szCs w:val="28"/>
            <w:highlight w:val="red"/>
            <w:lang w:val="ru-RU"/>
            <w:rPrChange w:id="1112" w:author="Stealth" w:date="2023-10-30T15:21:55Z">
              <w:rPr>
                <w:rFonts w:ascii="Times New Roman" w:hAnsi="Times New Roman"/>
                <w:sz w:val="28"/>
                <w:szCs w:val="28"/>
                <w:lang w:val="ru-RU"/>
              </w:rPr>
            </w:rPrChange>
          </w:rPr>
          <w:delText>W</w:delText>
        </w:r>
      </w:del>
      <w:del w:id="1114" w:author="Stealth" w:date="2023-10-30T13:30:23Z">
        <w:r>
          <w:rPr>
            <w:rFonts w:ascii="Times New Roman" w:hAnsi="Times New Roman" w:cs="Times New Roman"/>
            <w:sz w:val="28"/>
            <w:szCs w:val="28"/>
            <w:highlight w:val="red"/>
            <w:lang w:val="ru-RU"/>
            <w:rPrChange w:id="1115" w:author="Stealth" w:date="2023-10-30T15:21:55Z">
              <w:rPr>
                <w:rFonts w:ascii="Times New Roman" w:hAnsi="Times New Roman"/>
                <w:sz w:val="28"/>
                <w:szCs w:val="28"/>
                <w:lang w:val="ru-RU"/>
              </w:rPr>
            </w:rPrChange>
          </w:rPr>
          <w:delText>i</w:delText>
        </w:r>
      </w:del>
      <w:del w:id="1117" w:author="Stealth" w:date="2023-10-30T13:30:23Z">
        <w:r>
          <w:rPr>
            <w:rFonts w:ascii="Times New Roman" w:hAnsi="Times New Roman" w:cs="Times New Roman"/>
            <w:sz w:val="28"/>
            <w:szCs w:val="28"/>
            <w:highlight w:val="red"/>
            <w:lang w:val="ru-RU"/>
            <w:rPrChange w:id="1118" w:author="Stealth" w:date="2023-10-30T15:21:55Z">
              <w:rPr>
                <w:rFonts w:ascii="Times New Roman" w:hAnsi="Times New Roman"/>
                <w:sz w:val="28"/>
                <w:szCs w:val="28"/>
                <w:lang w:val="ru-RU"/>
              </w:rPr>
            </w:rPrChange>
          </w:rPr>
          <w:delText>r</w:delText>
        </w:r>
      </w:del>
      <w:del w:id="1120" w:author="Stealth" w:date="2023-10-30T13:30:22Z">
        <w:r>
          <w:rPr>
            <w:rFonts w:ascii="Times New Roman" w:hAnsi="Times New Roman" w:cs="Times New Roman"/>
            <w:sz w:val="28"/>
            <w:szCs w:val="28"/>
            <w:highlight w:val="red"/>
            <w:lang w:val="ru-RU"/>
            <w:rPrChange w:id="1121" w:author="Stealth" w:date="2023-10-30T15:21:55Z">
              <w:rPr>
                <w:rFonts w:ascii="Times New Roman" w:hAnsi="Times New Roman"/>
                <w:sz w:val="28"/>
                <w:szCs w:val="28"/>
                <w:lang w:val="ru-RU"/>
              </w:rPr>
            </w:rPrChange>
          </w:rPr>
          <w:delText>e</w:delText>
        </w:r>
      </w:del>
      <w:r>
        <w:rPr>
          <w:rFonts w:ascii="Times New Roman" w:hAnsi="Times New Roman" w:cs="Times New Roman"/>
          <w:sz w:val="28"/>
          <w:szCs w:val="28"/>
          <w:lang w:val="ru-RU"/>
          <w:rPrChange w:id="1123" w:author="Stealth" w:date="2023-10-30T15:21:55Z">
            <w:rPr>
              <w:rFonts w:ascii="Times New Roman" w:hAnsi="Times New Roman"/>
              <w:sz w:val="28"/>
              <w:szCs w:val="28"/>
              <w:lang w:val="ru-RU"/>
            </w:rPr>
          </w:rPrChange>
        </w:rPr>
        <w:t xml:space="preserve"> (меню Edit &gt; </w:t>
      </w:r>
      <w:ins w:id="1124" w:author="Stealth" w:date="2023-10-30T13:30:29Z">
        <w:r>
          <w:rPr>
            <w:rFonts w:hint="default" w:ascii="Times New Roman" w:hAnsi="Times New Roman" w:cs="Times New Roman"/>
            <w:sz w:val="28"/>
            <w:szCs w:val="28"/>
            <w:lang w:val="en-US"/>
            <w:rPrChange w:id="1125" w:author="Stealth" w:date="2023-10-30T15:21:55Z">
              <w:rPr>
                <w:rFonts w:hint="default" w:ascii="Times New Roman" w:hAnsi="Times New Roman"/>
                <w:sz w:val="28"/>
                <w:szCs w:val="28"/>
                <w:lang w:val="en-US"/>
              </w:rPr>
            </w:rPrChange>
          </w:rPr>
          <w:t>L</w:t>
        </w:r>
      </w:ins>
      <w:ins w:id="1127" w:author="Stealth" w:date="2023-10-30T13:30:30Z">
        <w:r>
          <w:rPr>
            <w:rFonts w:hint="default" w:ascii="Times New Roman" w:hAnsi="Times New Roman" w:cs="Times New Roman"/>
            <w:sz w:val="28"/>
            <w:szCs w:val="28"/>
            <w:lang w:val="en-US"/>
            <w:rPrChange w:id="1128" w:author="Stealth" w:date="2023-10-30T15:21:55Z">
              <w:rPr>
                <w:rFonts w:hint="default" w:ascii="Times New Roman" w:hAnsi="Times New Roman"/>
                <w:sz w:val="28"/>
                <w:szCs w:val="28"/>
                <w:lang w:val="en-US"/>
              </w:rPr>
            </w:rPrChange>
          </w:rPr>
          <w:t>ine</w:t>
        </w:r>
      </w:ins>
      <w:del w:id="1130" w:author="Stealth" w:date="2023-10-30T13:30:29Z">
        <w:r>
          <w:rPr>
            <w:rFonts w:ascii="Times New Roman" w:hAnsi="Times New Roman" w:cs="Times New Roman"/>
            <w:sz w:val="28"/>
            <w:szCs w:val="28"/>
            <w:lang w:val="ru-RU"/>
            <w:rPrChange w:id="1131" w:author="Stealth" w:date="2023-10-30T15:21:55Z">
              <w:rPr>
                <w:rFonts w:ascii="Times New Roman" w:hAnsi="Times New Roman"/>
                <w:sz w:val="28"/>
                <w:szCs w:val="28"/>
                <w:lang w:val="ru-RU"/>
              </w:rPr>
            </w:rPrChange>
          </w:rPr>
          <w:delText>W</w:delText>
        </w:r>
      </w:del>
      <w:del w:id="1133" w:author="Stealth" w:date="2023-10-30T13:30:28Z">
        <w:r>
          <w:rPr>
            <w:rFonts w:ascii="Times New Roman" w:hAnsi="Times New Roman" w:cs="Times New Roman"/>
            <w:sz w:val="28"/>
            <w:szCs w:val="28"/>
            <w:lang w:val="ru-RU"/>
            <w:rPrChange w:id="1134" w:author="Stealth" w:date="2023-10-30T15:21:55Z">
              <w:rPr>
                <w:rFonts w:ascii="Times New Roman" w:hAnsi="Times New Roman"/>
                <w:sz w:val="28"/>
                <w:szCs w:val="28"/>
                <w:lang w:val="ru-RU"/>
              </w:rPr>
            </w:rPrChange>
          </w:rPr>
          <w:delText>ire</w:delText>
        </w:r>
      </w:del>
      <w:r>
        <w:rPr>
          <w:rFonts w:ascii="Times New Roman" w:hAnsi="Times New Roman" w:cs="Times New Roman"/>
          <w:sz w:val="28"/>
          <w:szCs w:val="28"/>
          <w:lang w:val="ru-RU"/>
          <w:rPrChange w:id="1136" w:author="Stealth" w:date="2023-10-30T15:21:55Z">
            <w:rPr>
              <w:rFonts w:ascii="Times New Roman" w:hAnsi="Times New Roman"/>
              <w:sz w:val="28"/>
              <w:szCs w:val="28"/>
              <w:lang w:val="ru-RU"/>
            </w:rPr>
          </w:rPrChange>
        </w:rPr>
        <w:t>), в верхнем меню выбира</w:t>
      </w:r>
      <w:ins w:id="1137" w:author="Stealth" w:date="2023-10-30T13:30:37Z">
        <w:r>
          <w:rPr>
            <w:rFonts w:hint="default" w:ascii="Times New Roman" w:hAnsi="Times New Roman" w:cs="Times New Roman"/>
            <w:sz w:val="28"/>
            <w:szCs w:val="28"/>
            <w:lang w:val="ru-RU"/>
            <w:rPrChange w:id="1138" w:author="Stealth" w:date="2023-10-30T15:21:55Z">
              <w:rPr>
                <w:rFonts w:hint="default" w:ascii="Times New Roman" w:hAnsi="Times New Roman"/>
                <w:sz w:val="28"/>
                <w:szCs w:val="28"/>
                <w:lang w:val="ru-RU"/>
              </w:rPr>
            </w:rPrChange>
          </w:rPr>
          <w:t>ть</w:t>
        </w:r>
      </w:ins>
      <w:del w:id="1140" w:author="Stealth" w:date="2023-10-30T13:30:34Z">
        <w:r>
          <w:rPr>
            <w:rFonts w:ascii="Times New Roman" w:hAnsi="Times New Roman" w:cs="Times New Roman"/>
            <w:sz w:val="28"/>
            <w:szCs w:val="28"/>
            <w:lang w:val="ru-RU"/>
            <w:rPrChange w:id="1141" w:author="Stealth" w:date="2023-10-30T15:21:55Z">
              <w:rPr>
                <w:rFonts w:ascii="Times New Roman" w:hAnsi="Times New Roman"/>
                <w:sz w:val="28"/>
                <w:szCs w:val="28"/>
                <w:lang w:val="ru-RU"/>
              </w:rPr>
            </w:rPrChange>
          </w:rPr>
          <w:delText>е</w:delText>
        </w:r>
      </w:del>
      <w:del w:id="1143" w:author="Stealth" w:date="2023-10-30T13:30:33Z">
        <w:r>
          <w:rPr>
            <w:rFonts w:ascii="Times New Roman" w:hAnsi="Times New Roman" w:cs="Times New Roman"/>
            <w:sz w:val="28"/>
            <w:szCs w:val="28"/>
            <w:lang w:val="ru-RU"/>
            <w:rPrChange w:id="1144" w:author="Stealth" w:date="2023-10-30T15:21:55Z">
              <w:rPr>
                <w:rFonts w:ascii="Times New Roman" w:hAnsi="Times New Roman"/>
                <w:sz w:val="28"/>
                <w:szCs w:val="28"/>
                <w:lang w:val="ru-RU"/>
              </w:rPr>
            </w:rPrChange>
          </w:rPr>
          <w:delText>м</w:delText>
        </w:r>
      </w:del>
      <w:r>
        <w:rPr>
          <w:rFonts w:ascii="Times New Roman" w:hAnsi="Times New Roman" w:cs="Times New Roman"/>
          <w:sz w:val="28"/>
          <w:szCs w:val="28"/>
          <w:lang w:val="ru-RU"/>
          <w:rPrChange w:id="1146" w:author="Stealth" w:date="2023-10-30T15:21:55Z">
            <w:rPr>
              <w:rFonts w:ascii="Times New Roman" w:hAnsi="Times New Roman"/>
              <w:sz w:val="28"/>
              <w:szCs w:val="28"/>
              <w:lang w:val="ru-RU"/>
            </w:rPr>
          </w:rPrChange>
        </w:rPr>
        <w:t xml:space="preserve"> слой tPlace, толщину линии</w:t>
      </w:r>
      <w:del w:id="1147" w:author="Stealth" w:date="2023-10-30T13:30:43Z">
        <w:r>
          <w:rPr>
            <w:rFonts w:ascii="Times New Roman" w:hAnsi="Times New Roman" w:cs="Times New Roman"/>
            <w:sz w:val="28"/>
            <w:szCs w:val="28"/>
            <w:lang w:val="ru-RU"/>
            <w:rPrChange w:id="1148" w:author="Stealth" w:date="2023-10-30T15:21:55Z">
              <w:rPr>
                <w:rFonts w:ascii="Times New Roman" w:hAnsi="Times New Roman"/>
                <w:sz w:val="28"/>
                <w:szCs w:val="28"/>
                <w:lang w:val="ru-RU"/>
              </w:rPr>
            </w:rPrChange>
          </w:rPr>
          <w:delText xml:space="preserve"> и</w:delText>
        </w:r>
      </w:del>
      <w:del w:id="1150" w:author="Stealth" w:date="2023-10-30T13:30:42Z">
        <w:r>
          <w:rPr>
            <w:rFonts w:ascii="Times New Roman" w:hAnsi="Times New Roman" w:cs="Times New Roman"/>
            <w:sz w:val="28"/>
            <w:szCs w:val="28"/>
            <w:lang w:val="ru-RU"/>
            <w:rPrChange w:id="1151" w:author="Stealth" w:date="2023-10-30T15:21:55Z">
              <w:rPr>
                <w:rFonts w:ascii="Times New Roman" w:hAnsi="Times New Roman"/>
                <w:sz w:val="28"/>
                <w:szCs w:val="28"/>
                <w:lang w:val="ru-RU"/>
              </w:rPr>
            </w:rPrChange>
          </w:rPr>
          <w:delText xml:space="preserve"> рисуе</w:delText>
        </w:r>
      </w:del>
      <w:del w:id="1153" w:author="Stealth" w:date="2023-10-30T13:30:41Z">
        <w:r>
          <w:rPr>
            <w:rFonts w:ascii="Times New Roman" w:hAnsi="Times New Roman" w:cs="Times New Roman"/>
            <w:sz w:val="28"/>
            <w:szCs w:val="28"/>
            <w:lang w:val="ru-RU"/>
            <w:rPrChange w:id="1154" w:author="Stealth" w:date="2023-10-30T15:21:55Z">
              <w:rPr>
                <w:rFonts w:ascii="Times New Roman" w:hAnsi="Times New Roman"/>
                <w:sz w:val="28"/>
                <w:szCs w:val="28"/>
                <w:lang w:val="ru-RU"/>
              </w:rPr>
            </w:rPrChange>
          </w:rPr>
          <w:delText>м</w:delText>
        </w:r>
      </w:del>
      <w:r>
        <w:rPr>
          <w:rFonts w:ascii="Times New Roman" w:hAnsi="Times New Roman" w:cs="Times New Roman"/>
          <w:sz w:val="28"/>
          <w:szCs w:val="28"/>
          <w:lang w:val="ru-RU"/>
          <w:rPrChange w:id="1156" w:author="Stealth" w:date="2023-10-30T15:21:55Z">
            <w:rPr>
              <w:rFonts w:ascii="Times New Roman" w:hAnsi="Times New Roman"/>
              <w:sz w:val="28"/>
              <w:szCs w:val="28"/>
              <w:lang w:val="ru-RU"/>
            </w:rPr>
          </w:rPrChange>
        </w:rPr>
        <w:t>. Также в верхнем меню можно менять другие параметры рисования: способ рисования линии (под прямым углом, под углом 45 и т.д.), радиус закругления (miter), тип (непрерывная, пунктирная и т.д.).</w:t>
      </w:r>
    </w:p>
    <w:p>
      <w:pPr>
        <w:jc w:val="both"/>
        <w:rPr>
          <w:rFonts w:ascii="Times New Roman" w:hAnsi="Times New Roman" w:cs="Times New Roman"/>
          <w:sz w:val="28"/>
          <w:szCs w:val="28"/>
          <w:lang w:val="ru-RU"/>
          <w:rPrChange w:id="1157" w:author="Stealth" w:date="2023-10-30T15:21:55Z">
            <w:rPr>
              <w:rFonts w:ascii="Times New Roman" w:hAnsi="Times New Roman"/>
              <w:sz w:val="28"/>
              <w:szCs w:val="28"/>
              <w:lang w:val="ru-RU"/>
            </w:rPr>
          </w:rPrChange>
        </w:rPr>
      </w:pPr>
    </w:p>
    <w:p>
      <w:pPr>
        <w:jc w:val="center"/>
        <w:rPr>
          <w:ins w:id="1159" w:author="Stealth" w:date="2023-10-30T13:31:03Z"/>
        </w:rPr>
        <w:pPrChange w:id="1158" w:author="Stealth" w:date="2023-10-30T13:53:48Z">
          <w:pPr>
            <w:jc w:val="both"/>
          </w:pPr>
        </w:pPrChange>
      </w:pPr>
      <w:r>
        <w:drawing>
          <wp:inline distT="0" distB="0" distL="114300" distR="114300">
            <wp:extent cx="4035425" cy="2078355"/>
            <wp:effectExtent l="0" t="0" r="317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6"/>
                    <a:stretch>
                      <a:fillRect/>
                    </a:stretch>
                  </pic:blipFill>
                  <pic:spPr>
                    <a:xfrm>
                      <a:off x="0" y="0"/>
                      <a:ext cx="4035425" cy="2078355"/>
                    </a:xfrm>
                    <a:prstGeom prst="rect">
                      <a:avLst/>
                    </a:prstGeom>
                    <a:noFill/>
                    <a:ln>
                      <a:noFill/>
                    </a:ln>
                  </pic:spPr>
                </pic:pic>
              </a:graphicData>
            </a:graphic>
          </wp:inline>
        </w:drawing>
      </w:r>
    </w:p>
    <w:p>
      <w:pPr>
        <w:jc w:val="center"/>
        <w:rPr>
          <w:rFonts w:hint="default" w:ascii="Times New Roman" w:hAnsi="Times New Roman" w:cs="Times New Roman"/>
          <w:sz w:val="24"/>
          <w:szCs w:val="24"/>
          <w:lang w:val="ru-RU"/>
          <w:rPrChange w:id="1161" w:author="Stealth" w:date="2023-10-30T15:22:16Z">
            <w:rPr>
              <w:rFonts w:hint="default"/>
              <w:lang w:val="ru-RU"/>
            </w:rPr>
          </w:rPrChange>
        </w:rPr>
        <w:pPrChange w:id="1160" w:author="Stealth" w:date="2023-10-30T13:31:05Z">
          <w:pPr>
            <w:jc w:val="both"/>
          </w:pPr>
        </w:pPrChange>
      </w:pPr>
      <w:ins w:id="1162" w:author="Stealth" w:date="2023-10-30T13:31:05Z">
        <w:r>
          <w:rPr>
            <w:rFonts w:ascii="Times New Roman" w:hAnsi="Times New Roman" w:cs="Times New Roman"/>
            <w:sz w:val="24"/>
            <w:szCs w:val="24"/>
            <w:lang w:val="ru-RU"/>
            <w:rPrChange w:id="1163" w:author="Stealth" w:date="2023-10-30T15:22:16Z">
              <w:rPr>
                <w:lang w:val="ru-RU"/>
              </w:rPr>
            </w:rPrChange>
          </w:rPr>
          <w:t>Рис</w:t>
        </w:r>
      </w:ins>
      <w:ins w:id="1165" w:author="Stealth" w:date="2023-10-30T13:31:06Z">
        <w:r>
          <w:rPr>
            <w:rFonts w:hint="default" w:ascii="Times New Roman" w:hAnsi="Times New Roman" w:cs="Times New Roman"/>
            <w:sz w:val="24"/>
            <w:szCs w:val="24"/>
            <w:lang w:val="ru-RU"/>
            <w:rPrChange w:id="1166" w:author="Stealth" w:date="2023-10-30T15:22:16Z">
              <w:rPr>
                <w:rFonts w:hint="default"/>
                <w:lang w:val="ru-RU"/>
              </w:rPr>
            </w:rPrChange>
          </w:rPr>
          <w:t>.</w:t>
        </w:r>
      </w:ins>
      <w:ins w:id="1168" w:author="Stealth" w:date="2023-10-30T13:31:07Z">
        <w:r>
          <w:rPr>
            <w:rFonts w:hint="default" w:ascii="Times New Roman" w:hAnsi="Times New Roman" w:cs="Times New Roman"/>
            <w:sz w:val="24"/>
            <w:szCs w:val="24"/>
            <w:lang w:val="ru-RU"/>
            <w:rPrChange w:id="1169" w:author="Stealth" w:date="2023-10-30T15:22:16Z">
              <w:rPr>
                <w:rFonts w:hint="default"/>
                <w:lang w:val="ru-RU"/>
              </w:rPr>
            </w:rPrChange>
          </w:rPr>
          <w:t>8-</w:t>
        </w:r>
      </w:ins>
      <w:ins w:id="1171" w:author="Stealth" w:date="2023-10-30T13:31:17Z">
        <w:r>
          <w:rPr>
            <w:rFonts w:hint="default" w:ascii="Times New Roman" w:hAnsi="Times New Roman" w:cs="Times New Roman"/>
            <w:sz w:val="24"/>
            <w:szCs w:val="24"/>
            <w:lang w:val="ru-RU"/>
            <w:rPrChange w:id="1172" w:author="Stealth" w:date="2023-10-30T15:22:16Z">
              <w:rPr>
                <w:rFonts w:hint="default"/>
                <w:lang w:val="ru-RU"/>
              </w:rPr>
            </w:rPrChange>
          </w:rPr>
          <w:t>Ф</w:t>
        </w:r>
      </w:ins>
      <w:ins w:id="1174" w:author="Stealth" w:date="2023-10-30T13:31:18Z">
        <w:r>
          <w:rPr>
            <w:rFonts w:hint="default" w:ascii="Times New Roman" w:hAnsi="Times New Roman" w:cs="Times New Roman"/>
            <w:sz w:val="24"/>
            <w:szCs w:val="24"/>
            <w:lang w:val="ru-RU"/>
            <w:rPrChange w:id="1175" w:author="Stealth" w:date="2023-10-30T15:22:16Z">
              <w:rPr>
                <w:rFonts w:hint="default"/>
                <w:lang w:val="ru-RU"/>
              </w:rPr>
            </w:rPrChange>
          </w:rPr>
          <w:t>утпр</w:t>
        </w:r>
      </w:ins>
      <w:ins w:id="1177" w:author="Stealth" w:date="2023-10-30T13:31:19Z">
        <w:r>
          <w:rPr>
            <w:rFonts w:hint="default" w:ascii="Times New Roman" w:hAnsi="Times New Roman" w:cs="Times New Roman"/>
            <w:sz w:val="24"/>
            <w:szCs w:val="24"/>
            <w:lang w:val="ru-RU"/>
            <w:rPrChange w:id="1178" w:author="Stealth" w:date="2023-10-30T15:22:16Z">
              <w:rPr>
                <w:rFonts w:hint="default"/>
                <w:lang w:val="ru-RU"/>
              </w:rPr>
            </w:rPrChange>
          </w:rPr>
          <w:t xml:space="preserve">инт </w:t>
        </w:r>
      </w:ins>
      <w:ins w:id="1180" w:author="Stealth" w:date="2023-10-30T13:31:20Z">
        <w:r>
          <w:rPr>
            <w:rFonts w:hint="default" w:ascii="Times New Roman" w:hAnsi="Times New Roman" w:cs="Times New Roman"/>
            <w:sz w:val="24"/>
            <w:szCs w:val="24"/>
            <w:lang w:val="ru-RU"/>
            <w:rPrChange w:id="1181" w:author="Stealth" w:date="2023-10-30T15:22:16Z">
              <w:rPr>
                <w:rFonts w:hint="default"/>
                <w:lang w:val="ru-RU"/>
              </w:rPr>
            </w:rPrChange>
          </w:rPr>
          <w:t>рези</w:t>
        </w:r>
      </w:ins>
      <w:ins w:id="1183" w:author="Stealth" w:date="2023-10-30T13:31:21Z">
        <w:r>
          <w:rPr>
            <w:rFonts w:hint="default" w:ascii="Times New Roman" w:hAnsi="Times New Roman" w:cs="Times New Roman"/>
            <w:sz w:val="24"/>
            <w:szCs w:val="24"/>
            <w:lang w:val="ru-RU"/>
            <w:rPrChange w:id="1184" w:author="Stealth" w:date="2023-10-30T15:22:16Z">
              <w:rPr>
                <w:rFonts w:hint="default"/>
                <w:lang w:val="ru-RU"/>
              </w:rPr>
            </w:rPrChange>
          </w:rPr>
          <w:t>стора</w:t>
        </w:r>
      </w:ins>
      <w:ins w:id="1186" w:author="Stealth" w:date="2023-10-30T13:31:25Z">
        <w:r>
          <w:rPr>
            <w:rFonts w:hint="default" w:ascii="Times New Roman" w:hAnsi="Times New Roman" w:cs="Times New Roman"/>
            <w:sz w:val="24"/>
            <w:szCs w:val="24"/>
            <w:lang w:val="ru-RU"/>
            <w:rPrChange w:id="1187" w:author="Stealth" w:date="2023-10-30T15:22:16Z">
              <w:rPr>
                <w:rFonts w:hint="default"/>
                <w:lang w:val="ru-RU"/>
              </w:rPr>
            </w:rPrChange>
          </w:rPr>
          <w:t>.</w:t>
        </w:r>
      </w:ins>
    </w:p>
    <w:p>
      <w:pPr>
        <w:jc w:val="both"/>
        <w:rPr>
          <w:lang w:val="ru-RU"/>
        </w:rPr>
      </w:pPr>
    </w:p>
    <w:p>
      <w:pPr>
        <w:jc w:val="both"/>
        <w:rPr>
          <w:del w:id="1189" w:author="Stealth" w:date="2023-10-30T13:31:53Z"/>
          <w:rFonts w:ascii="Times New Roman" w:hAnsi="Times New Roman" w:cs="Times New Roman"/>
          <w:sz w:val="28"/>
          <w:szCs w:val="28"/>
          <w:lang w:val="ru-RU"/>
          <w:rPrChange w:id="1190" w:author="Stealth" w:date="2023-10-30T15:22:20Z">
            <w:rPr>
              <w:del w:id="1191" w:author="Stealth" w:date="2023-10-30T13:31:53Z"/>
              <w:rFonts w:ascii="Times New Roman" w:hAnsi="Times New Roman" w:cs="Times New Roman"/>
              <w:sz w:val="28"/>
              <w:szCs w:val="28"/>
              <w:lang w:val="ru-RU"/>
            </w:rPr>
          </w:rPrChange>
        </w:rPr>
      </w:pPr>
      <w:r>
        <w:rPr>
          <w:rFonts w:ascii="Times New Roman" w:hAnsi="Times New Roman" w:cs="Times New Roman"/>
          <w:sz w:val="28"/>
          <w:szCs w:val="28"/>
          <w:lang w:val="ru-RU"/>
          <w:rPrChange w:id="1192" w:author="Stealth" w:date="2023-10-30T15:22:20Z">
            <w:rPr>
              <w:rFonts w:ascii="Times New Roman" w:hAnsi="Times New Roman" w:cs="Times New Roman"/>
              <w:sz w:val="28"/>
              <w:szCs w:val="28"/>
              <w:lang w:val="ru-RU"/>
            </w:rPr>
          </w:rPrChange>
        </w:rPr>
        <w:t>Клик</w:t>
      </w:r>
      <w:ins w:id="1193" w:author="Stealth" w:date="2023-10-30T13:31:29Z">
        <w:r>
          <w:rPr>
            <w:rFonts w:ascii="Times New Roman" w:hAnsi="Times New Roman" w:cs="Times New Roman"/>
            <w:sz w:val="28"/>
            <w:szCs w:val="28"/>
            <w:lang w:val="ru-RU"/>
            <w:rPrChange w:id="1194" w:author="Stealth" w:date="2023-10-30T15:22:20Z">
              <w:rPr>
                <w:rFonts w:ascii="Times New Roman" w:hAnsi="Times New Roman" w:cs="Times New Roman"/>
                <w:sz w:val="28"/>
                <w:szCs w:val="28"/>
                <w:lang w:val="ru-RU"/>
              </w:rPr>
            </w:rPrChange>
          </w:rPr>
          <w:t>нуть</w:t>
        </w:r>
      </w:ins>
      <w:del w:id="1196" w:author="Stealth" w:date="2023-10-30T13:31:29Z">
        <w:r>
          <w:rPr>
            <w:rFonts w:ascii="Times New Roman" w:hAnsi="Times New Roman" w:cs="Times New Roman"/>
            <w:sz w:val="28"/>
            <w:szCs w:val="28"/>
            <w:lang w:val="ru-RU"/>
            <w:rPrChange w:id="1197" w:author="Stealth" w:date="2023-10-30T15:22:20Z">
              <w:rPr>
                <w:rFonts w:ascii="Times New Roman" w:hAnsi="Times New Roman" w:cs="Times New Roman"/>
                <w:sz w:val="28"/>
                <w:szCs w:val="28"/>
                <w:lang w:val="ru-RU"/>
              </w:rPr>
            </w:rPrChange>
          </w:rPr>
          <w:delText>а</w:delText>
        </w:r>
      </w:del>
      <w:del w:id="1199" w:author="Stealth" w:date="2023-10-30T13:31:28Z">
        <w:r>
          <w:rPr>
            <w:rFonts w:ascii="Times New Roman" w:hAnsi="Times New Roman" w:cs="Times New Roman"/>
            <w:sz w:val="28"/>
            <w:szCs w:val="28"/>
            <w:lang w:val="ru-RU"/>
            <w:rPrChange w:id="1200" w:author="Stealth" w:date="2023-10-30T15:22:20Z">
              <w:rPr>
                <w:rFonts w:ascii="Times New Roman" w:hAnsi="Times New Roman" w:cs="Times New Roman"/>
                <w:sz w:val="28"/>
                <w:szCs w:val="28"/>
                <w:lang w:val="ru-RU"/>
              </w:rPr>
            </w:rPrChange>
          </w:rPr>
          <w:delText>ем</w:delText>
        </w:r>
      </w:del>
      <w:r>
        <w:rPr>
          <w:rFonts w:ascii="Times New Roman" w:hAnsi="Times New Roman" w:cs="Times New Roman"/>
          <w:sz w:val="28"/>
          <w:szCs w:val="28"/>
          <w:lang w:val="ru-RU"/>
          <w:rPrChange w:id="1202" w:author="Stealth" w:date="2023-10-30T15:22:20Z">
            <w:rPr>
              <w:rFonts w:ascii="Times New Roman" w:hAnsi="Times New Roman" w:cs="Times New Roman"/>
              <w:sz w:val="28"/>
              <w:szCs w:val="28"/>
              <w:lang w:val="ru-RU"/>
            </w:rPr>
          </w:rPrChange>
        </w:rPr>
        <w:t xml:space="preserve"> правой кнопкой мыши по выбранной стороне прямоугольника и выб</w:t>
      </w:r>
      <w:del w:id="1203" w:author="Stealth" w:date="2023-10-30T16:11:46Z">
        <w:r>
          <w:rPr>
            <w:rFonts w:ascii="Times New Roman" w:hAnsi="Times New Roman" w:cs="Times New Roman"/>
            <w:sz w:val="28"/>
            <w:szCs w:val="28"/>
            <w:lang w:val="ru-RU"/>
            <w:rPrChange w:id="1204" w:author="Stealth" w:date="2023-10-30T15:22:20Z">
              <w:rPr>
                <w:rFonts w:ascii="Times New Roman" w:hAnsi="Times New Roman" w:cs="Times New Roman"/>
                <w:sz w:val="28"/>
                <w:szCs w:val="28"/>
                <w:lang w:val="ru-RU"/>
              </w:rPr>
            </w:rPrChange>
          </w:rPr>
          <w:delText>и</w:delText>
        </w:r>
      </w:del>
      <w:r>
        <w:rPr>
          <w:rFonts w:ascii="Times New Roman" w:hAnsi="Times New Roman" w:cs="Times New Roman"/>
          <w:sz w:val="28"/>
          <w:szCs w:val="28"/>
          <w:lang w:val="ru-RU"/>
          <w:rPrChange w:id="1206" w:author="Stealth" w:date="2023-10-30T15:22:20Z">
            <w:rPr>
              <w:rFonts w:ascii="Times New Roman" w:hAnsi="Times New Roman" w:cs="Times New Roman"/>
              <w:sz w:val="28"/>
              <w:szCs w:val="28"/>
              <w:lang w:val="ru-RU"/>
            </w:rPr>
          </w:rPrChange>
        </w:rPr>
        <w:t>ра</w:t>
      </w:r>
      <w:ins w:id="1207" w:author="Stealth" w:date="2023-10-30T13:31:35Z">
        <w:r>
          <w:rPr>
            <w:rFonts w:ascii="Times New Roman" w:hAnsi="Times New Roman" w:cs="Times New Roman"/>
            <w:sz w:val="28"/>
            <w:szCs w:val="28"/>
            <w:lang w:val="ru-RU"/>
            <w:rPrChange w:id="1208" w:author="Stealth" w:date="2023-10-30T15:22:20Z">
              <w:rPr>
                <w:rFonts w:ascii="Times New Roman" w:hAnsi="Times New Roman" w:cs="Times New Roman"/>
                <w:sz w:val="28"/>
                <w:szCs w:val="28"/>
                <w:lang w:val="ru-RU"/>
              </w:rPr>
            </w:rPrChange>
          </w:rPr>
          <w:t>ть</w:t>
        </w:r>
      </w:ins>
      <w:ins w:id="1210" w:author="Stealth" w:date="2023-10-30T13:31:35Z">
        <w:r>
          <w:rPr>
            <w:rFonts w:hint="default" w:ascii="Times New Roman" w:hAnsi="Times New Roman" w:cs="Times New Roman"/>
            <w:sz w:val="28"/>
            <w:szCs w:val="28"/>
            <w:lang w:val="ru-RU"/>
            <w:rPrChange w:id="1211" w:author="Stealth" w:date="2023-10-30T15:22:20Z">
              <w:rPr>
                <w:rFonts w:hint="default" w:ascii="Times New Roman" w:hAnsi="Times New Roman" w:cs="Times New Roman"/>
                <w:sz w:val="28"/>
                <w:szCs w:val="28"/>
                <w:lang w:val="ru-RU"/>
              </w:rPr>
            </w:rPrChange>
          </w:rPr>
          <w:t xml:space="preserve"> </w:t>
        </w:r>
      </w:ins>
      <w:del w:id="1213" w:author="Stealth" w:date="2023-10-30T13:31:35Z">
        <w:r>
          <w:rPr>
            <w:rFonts w:ascii="Times New Roman" w:hAnsi="Times New Roman" w:cs="Times New Roman"/>
            <w:sz w:val="28"/>
            <w:szCs w:val="28"/>
            <w:lang w:val="ru-RU"/>
            <w:rPrChange w:id="1214" w:author="Stealth" w:date="2023-10-30T15:22:20Z">
              <w:rPr>
                <w:rFonts w:ascii="Times New Roman" w:hAnsi="Times New Roman" w:cs="Times New Roman"/>
                <w:sz w:val="28"/>
                <w:szCs w:val="28"/>
                <w:lang w:val="ru-RU"/>
              </w:rPr>
            </w:rPrChange>
          </w:rPr>
          <w:delText>е</w:delText>
        </w:r>
      </w:del>
      <w:del w:id="1216" w:author="Stealth" w:date="2023-10-30T13:31:34Z">
        <w:r>
          <w:rPr>
            <w:rFonts w:ascii="Times New Roman" w:hAnsi="Times New Roman" w:cs="Times New Roman"/>
            <w:sz w:val="28"/>
            <w:szCs w:val="28"/>
            <w:lang w:val="ru-RU"/>
            <w:rPrChange w:id="1217" w:author="Stealth" w:date="2023-10-30T15:22:20Z">
              <w:rPr>
                <w:rFonts w:ascii="Times New Roman" w:hAnsi="Times New Roman" w:cs="Times New Roman"/>
                <w:sz w:val="28"/>
                <w:szCs w:val="28"/>
                <w:lang w:val="ru-RU"/>
              </w:rPr>
            </w:rPrChange>
          </w:rPr>
          <w:delText xml:space="preserve">м </w:delText>
        </w:r>
      </w:del>
      <w:r>
        <w:rPr>
          <w:rFonts w:ascii="Times New Roman" w:hAnsi="Times New Roman" w:cs="Times New Roman"/>
          <w:sz w:val="28"/>
          <w:szCs w:val="28"/>
          <w:lang w:val="ru-RU"/>
          <w:rPrChange w:id="1219" w:author="Stealth" w:date="2023-10-30T15:22:20Z">
            <w:rPr>
              <w:rFonts w:ascii="Times New Roman" w:hAnsi="Times New Roman" w:cs="Times New Roman"/>
              <w:sz w:val="28"/>
              <w:szCs w:val="28"/>
              <w:lang w:val="ru-RU"/>
            </w:rPr>
          </w:rPrChange>
        </w:rPr>
        <w:t>Свойства.</w:t>
      </w:r>
    </w:p>
    <w:p>
      <w:pPr>
        <w:jc w:val="both"/>
        <w:rPr>
          <w:del w:id="1221" w:author="Stealth" w:date="2023-10-30T13:31:57Z"/>
          <w:rFonts w:ascii="Times New Roman" w:hAnsi="Times New Roman" w:cs="Times New Roman"/>
          <w:sz w:val="28"/>
          <w:szCs w:val="28"/>
          <w:lang w:val="ru-RU"/>
          <w:rPrChange w:id="1222" w:author="Stealth" w:date="2023-10-30T15:22:20Z">
            <w:rPr>
              <w:del w:id="1223" w:author="Stealth" w:date="2023-10-30T13:31:57Z"/>
              <w:rFonts w:hAnsi="Cambria Math" w:cs="Times New Roman"/>
              <w:sz w:val="28"/>
              <w:szCs w:val="28"/>
              <w:lang w:val="ru-RU"/>
            </w:rPr>
          </w:rPrChange>
        </w:rPr>
        <w:pPrChange w:id="1220" w:author="Stealth" w:date="2023-10-30T13:31:53Z">
          <w:pPr>
            <w:jc w:val="center"/>
          </w:pPr>
        </w:pPrChange>
      </w:pPr>
      <w:del w:id="1224" w:author="Stealth" w:date="2023-10-30T13:31:48Z">
        <w:r>
          <w:rPr>
            <w:rFonts w:ascii="Times New Roman" w:hAnsi="Times New Roman" w:cs="Times New Roman"/>
            <w:sz w:val="28"/>
            <w:szCs w:val="28"/>
            <w:rPrChange w:id="1228" w:author="Stealth" w:date="2023-10-30T15:22:20Z">
              <w:rPr>
                <w:rFonts w:ascii="Times New Roman" w:hAnsi="Times New Roman" w:cs="Times New Roman"/>
                <w:sz w:val="28"/>
                <w:szCs w:val="28"/>
              </w:rPr>
            </w:rPrChange>
          </w:rPr>
          <w:drawing>
            <wp:inline distT="0" distB="0" distL="114300" distR="114300">
              <wp:extent cx="4023360" cy="27889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7"/>
                      <a:stretch>
                        <a:fillRect/>
                      </a:stretch>
                    </pic:blipFill>
                    <pic:spPr>
                      <a:xfrm>
                        <a:off x="0" y="0"/>
                        <a:ext cx="4023360" cy="2788920"/>
                      </a:xfrm>
                      <a:prstGeom prst="rect">
                        <a:avLst/>
                      </a:prstGeom>
                      <a:noFill/>
                      <a:ln>
                        <a:noFill/>
                      </a:ln>
                    </pic:spPr>
                  </pic:pic>
                </a:graphicData>
              </a:graphic>
            </wp:inline>
          </w:drawing>
        </w:r>
      </w:del>
    </w:p>
    <w:p>
      <w:pPr>
        <w:jc w:val="both"/>
        <w:rPr>
          <w:rFonts w:ascii="Times New Roman" w:hAnsi="Times New Roman" w:cs="Times New Roman"/>
          <w:sz w:val="28"/>
          <w:szCs w:val="28"/>
          <w:rPrChange w:id="1230" w:author="Stealth" w:date="2023-10-30T15:22:22Z">
            <w:rPr/>
          </w:rPrChange>
        </w:rPr>
      </w:pPr>
    </w:p>
    <w:p>
      <w:pPr>
        <w:jc w:val="both"/>
        <w:rPr>
          <w:rFonts w:ascii="Times New Roman" w:hAnsi="Times New Roman" w:cs="Times New Roman"/>
          <w:sz w:val="28"/>
          <w:szCs w:val="28"/>
          <w:lang w:val="ru-RU"/>
          <w:rPrChange w:id="1231" w:author="Stealth" w:date="2023-10-30T15:22:20Z">
            <w:rPr>
              <w:rFonts w:ascii="Times New Roman" w:hAnsi="Times New Roman" w:cs="Times New Roman"/>
              <w:sz w:val="28"/>
              <w:szCs w:val="28"/>
              <w:lang w:val="ru-RU"/>
            </w:rPr>
          </w:rPrChange>
        </w:rPr>
      </w:pPr>
      <w:r>
        <w:rPr>
          <w:rFonts w:ascii="Times New Roman" w:hAnsi="Times New Roman" w:cs="Times New Roman"/>
          <w:sz w:val="28"/>
          <w:szCs w:val="28"/>
          <w:lang w:val="ru-RU"/>
          <w:rPrChange w:id="1232" w:author="Stealth" w:date="2023-10-30T15:22:20Z">
            <w:rPr>
              <w:rFonts w:ascii="Times New Roman" w:hAnsi="Times New Roman" w:cs="Times New Roman"/>
              <w:sz w:val="28"/>
              <w:szCs w:val="28"/>
              <w:lang w:val="ru-RU"/>
            </w:rPr>
          </w:rPrChange>
        </w:rPr>
        <w:t xml:space="preserve">Откроется окно с полной информацией о линии. </w:t>
      </w:r>
      <w:ins w:id="1233" w:author="Stealth" w:date="2023-10-30T13:32:07Z">
        <w:r>
          <w:rPr>
            <w:rFonts w:ascii="Times New Roman" w:hAnsi="Times New Roman" w:cs="Times New Roman"/>
            <w:sz w:val="28"/>
            <w:szCs w:val="28"/>
            <w:lang w:val="ru-RU"/>
            <w:rPrChange w:id="1234" w:author="Stealth" w:date="2023-10-30T15:22:20Z">
              <w:rPr>
                <w:rFonts w:ascii="Times New Roman" w:hAnsi="Times New Roman" w:cs="Times New Roman"/>
                <w:sz w:val="28"/>
                <w:szCs w:val="28"/>
                <w:lang w:val="ru-RU"/>
              </w:rPr>
            </w:rPrChange>
          </w:rPr>
          <w:t>Взять</w:t>
        </w:r>
      </w:ins>
      <w:del w:id="1236" w:author="Stealth" w:date="2023-10-30T13:32:06Z">
        <w:r>
          <w:rPr>
            <w:rFonts w:ascii="Times New Roman" w:hAnsi="Times New Roman" w:cs="Times New Roman"/>
            <w:sz w:val="28"/>
            <w:szCs w:val="28"/>
            <w:lang w:val="ru-RU"/>
            <w:rPrChange w:id="1237" w:author="Stealth" w:date="2023-10-30T15:22:20Z">
              <w:rPr>
                <w:rFonts w:ascii="Times New Roman" w:hAnsi="Times New Roman" w:cs="Times New Roman"/>
                <w:sz w:val="28"/>
                <w:szCs w:val="28"/>
                <w:lang w:val="ru-RU"/>
              </w:rPr>
            </w:rPrChange>
          </w:rPr>
          <w:delText>Бе</w:delText>
        </w:r>
      </w:del>
      <w:del w:id="1239" w:author="Stealth" w:date="2023-10-30T13:32:05Z">
        <w:r>
          <w:rPr>
            <w:rFonts w:ascii="Times New Roman" w:hAnsi="Times New Roman" w:cs="Times New Roman"/>
            <w:sz w:val="28"/>
            <w:szCs w:val="28"/>
            <w:lang w:val="ru-RU"/>
            <w:rPrChange w:id="1240" w:author="Stealth" w:date="2023-10-30T15:22:20Z">
              <w:rPr>
                <w:rFonts w:ascii="Times New Roman" w:hAnsi="Times New Roman" w:cs="Times New Roman"/>
                <w:sz w:val="28"/>
                <w:szCs w:val="28"/>
                <w:lang w:val="ru-RU"/>
              </w:rPr>
            </w:rPrChange>
          </w:rPr>
          <w:delText>рём</w:delText>
        </w:r>
      </w:del>
      <w:r>
        <w:rPr>
          <w:rFonts w:ascii="Times New Roman" w:hAnsi="Times New Roman" w:cs="Times New Roman"/>
          <w:sz w:val="28"/>
          <w:szCs w:val="28"/>
          <w:lang w:val="ru-RU"/>
          <w:rPrChange w:id="1242" w:author="Stealth" w:date="2023-10-30T15:22:20Z">
            <w:rPr>
              <w:rFonts w:ascii="Times New Roman" w:hAnsi="Times New Roman" w:cs="Times New Roman"/>
              <w:sz w:val="28"/>
              <w:szCs w:val="28"/>
              <w:lang w:val="ru-RU"/>
            </w:rPr>
          </w:rPrChange>
        </w:rPr>
        <w:t xml:space="preserve"> </w:t>
      </w:r>
      <w:r>
        <w:rPr>
          <w:rFonts w:ascii="Times New Roman" w:hAnsi="Times New Roman" w:cs="Times New Roman"/>
          <w:sz w:val="28"/>
          <w:szCs w:val="28"/>
          <w:rPrChange w:id="1243" w:author="Stealth" w:date="2023-10-30T15:22:20Z">
            <w:rPr>
              <w:rFonts w:ascii="Times New Roman" w:hAnsi="Times New Roman" w:cs="Times New Roman"/>
              <w:sz w:val="28"/>
              <w:szCs w:val="28"/>
            </w:rPr>
          </w:rPrChange>
        </w:rPr>
        <w:t>L</w:t>
      </w:r>
      <w:r>
        <w:rPr>
          <w:rFonts w:ascii="Times New Roman" w:hAnsi="Times New Roman" w:cs="Times New Roman"/>
          <w:sz w:val="28"/>
          <w:szCs w:val="28"/>
          <w:lang w:val="ru-RU"/>
          <w:rPrChange w:id="1244" w:author="Stealth" w:date="2023-10-30T15:22:20Z">
            <w:rPr>
              <w:rFonts w:ascii="Times New Roman" w:hAnsi="Times New Roman" w:cs="Times New Roman"/>
              <w:sz w:val="28"/>
              <w:szCs w:val="28"/>
              <w:lang w:val="ru-RU"/>
            </w:rPr>
          </w:rPrChange>
        </w:rPr>
        <w:t xml:space="preserve">=3.15 </w:t>
      </w:r>
      <w:ins w:id="1245" w:author="Stealth" w:date="2023-10-30T13:32:13Z">
        <w:r>
          <w:rPr>
            <w:rFonts w:ascii="Times New Roman" w:hAnsi="Times New Roman" w:cs="Times New Roman"/>
            <w:sz w:val="28"/>
            <w:szCs w:val="28"/>
            <w:lang w:val="ru-RU"/>
            <w:rPrChange w:id="1246" w:author="Stealth" w:date="2023-10-30T15:22:20Z">
              <w:rPr>
                <w:rFonts w:ascii="Times New Roman" w:hAnsi="Times New Roman" w:cs="Times New Roman"/>
                <w:sz w:val="28"/>
                <w:szCs w:val="28"/>
                <w:lang w:val="ru-RU"/>
              </w:rPr>
            </w:rPrChange>
          </w:rPr>
          <w:t>и</w:t>
        </w:r>
      </w:ins>
      <w:ins w:id="1248" w:author="Stealth" w:date="2023-10-30T13:32:13Z">
        <w:r>
          <w:rPr>
            <w:rFonts w:hint="default" w:ascii="Times New Roman" w:hAnsi="Times New Roman" w:cs="Times New Roman"/>
            <w:sz w:val="28"/>
            <w:szCs w:val="28"/>
            <w:lang w:val="ru-RU"/>
            <w:rPrChange w:id="1249" w:author="Stealth" w:date="2023-10-30T15:22:20Z">
              <w:rPr>
                <w:rFonts w:hint="default" w:ascii="Times New Roman" w:hAnsi="Times New Roman" w:cs="Times New Roman"/>
                <w:sz w:val="28"/>
                <w:szCs w:val="28"/>
                <w:lang w:val="ru-RU"/>
              </w:rPr>
            </w:rPrChange>
          </w:rPr>
          <w:t xml:space="preserve"> вычес</w:t>
        </w:r>
      </w:ins>
      <w:ins w:id="1251" w:author="Stealth" w:date="2023-10-30T13:32:14Z">
        <w:r>
          <w:rPr>
            <w:rFonts w:hint="default" w:ascii="Times New Roman" w:hAnsi="Times New Roman" w:cs="Times New Roman"/>
            <w:sz w:val="28"/>
            <w:szCs w:val="28"/>
            <w:lang w:val="ru-RU"/>
            <w:rPrChange w:id="1252" w:author="Stealth" w:date="2023-10-30T15:22:20Z">
              <w:rPr>
                <w:rFonts w:hint="default" w:ascii="Times New Roman" w:hAnsi="Times New Roman" w:cs="Times New Roman"/>
                <w:sz w:val="28"/>
                <w:szCs w:val="28"/>
                <w:lang w:val="ru-RU"/>
              </w:rPr>
            </w:rPrChange>
          </w:rPr>
          <w:t>ть</w:t>
        </w:r>
      </w:ins>
      <w:del w:id="1254" w:author="Stealth" w:date="2023-10-30T13:32:12Z">
        <w:r>
          <w:rPr>
            <w:rFonts w:ascii="Times New Roman" w:hAnsi="Times New Roman" w:cs="Times New Roman"/>
            <w:sz w:val="28"/>
            <w:szCs w:val="28"/>
            <w:lang w:val="ru-RU"/>
            <w:rPrChange w:id="1255" w:author="Stealth" w:date="2023-10-30T15:22:20Z">
              <w:rPr>
                <w:rFonts w:ascii="Times New Roman" w:hAnsi="Times New Roman" w:cs="Times New Roman"/>
                <w:sz w:val="28"/>
                <w:szCs w:val="28"/>
                <w:lang w:val="ru-RU"/>
              </w:rPr>
            </w:rPrChange>
          </w:rPr>
          <w:delText>выч</w:delText>
        </w:r>
      </w:del>
      <w:del w:id="1257" w:author="Stealth" w:date="2023-10-30T13:32:11Z">
        <w:r>
          <w:rPr>
            <w:rFonts w:ascii="Times New Roman" w:hAnsi="Times New Roman" w:cs="Times New Roman"/>
            <w:sz w:val="28"/>
            <w:szCs w:val="28"/>
            <w:lang w:val="ru-RU"/>
            <w:rPrChange w:id="1258" w:author="Stealth" w:date="2023-10-30T15:22:20Z">
              <w:rPr>
                <w:rFonts w:ascii="Times New Roman" w:hAnsi="Times New Roman" w:cs="Times New Roman"/>
                <w:sz w:val="28"/>
                <w:szCs w:val="28"/>
                <w:lang w:val="ru-RU"/>
              </w:rPr>
            </w:rPrChange>
          </w:rPr>
          <w:delText>итае</w:delText>
        </w:r>
      </w:del>
      <w:del w:id="1260" w:author="Stealth" w:date="2023-10-30T13:32:10Z">
        <w:r>
          <w:rPr>
            <w:rFonts w:ascii="Times New Roman" w:hAnsi="Times New Roman" w:cs="Times New Roman"/>
            <w:sz w:val="28"/>
            <w:szCs w:val="28"/>
            <w:lang w:val="ru-RU"/>
            <w:rPrChange w:id="1261" w:author="Stealth" w:date="2023-10-30T15:22:20Z">
              <w:rPr>
                <w:rFonts w:ascii="Times New Roman" w:hAnsi="Times New Roman" w:cs="Times New Roman"/>
                <w:sz w:val="28"/>
                <w:szCs w:val="28"/>
                <w:lang w:val="ru-RU"/>
              </w:rPr>
            </w:rPrChange>
          </w:rPr>
          <w:delText>м</w:delText>
        </w:r>
      </w:del>
      <w:r>
        <w:rPr>
          <w:rFonts w:ascii="Times New Roman" w:hAnsi="Times New Roman" w:cs="Times New Roman"/>
          <w:sz w:val="28"/>
          <w:szCs w:val="28"/>
          <w:lang w:val="ru-RU"/>
          <w:rPrChange w:id="1263" w:author="Stealth" w:date="2023-10-30T15:22:20Z">
            <w:rPr>
              <w:rFonts w:ascii="Times New Roman" w:hAnsi="Times New Roman" w:cs="Times New Roman"/>
              <w:sz w:val="28"/>
              <w:szCs w:val="28"/>
              <w:lang w:val="ru-RU"/>
            </w:rPr>
          </w:rPrChange>
        </w:rPr>
        <w:t xml:space="preserve"> </w:t>
      </w:r>
      <m:oMath>
        <m:sSub>
          <m:sSubPr>
            <m:ctrlPr>
              <w:rPr>
                <w:rFonts w:ascii="Cambria Math" w:hAnsi="Cambria Math" w:cs="Times New Roman"/>
                <w:i/>
                <w:sz w:val="28"/>
                <w:szCs w:val="28"/>
                <w:lang w:val="ru-RU"/>
                <w:rPrChange w:id="1264" w:author="Stealth" w:date="2023-10-30T15:22:20Z">
                  <w:rPr>
                    <w:rFonts w:ascii="Cambria Math" w:hAnsi="Cambria Math" w:cs="Times New Roman"/>
                    <w:i/>
                    <w:sz w:val="28"/>
                    <w:szCs w:val="28"/>
                    <w:lang w:val="ru-RU"/>
                  </w:rPr>
                </w:rPrChange>
              </w:rPr>
            </m:ctrlPr>
          </m:sSubPr>
          <m:e>
            <m:r>
              <m:rPr/>
              <w:rPr>
                <w:rFonts w:ascii="Cambria Math" w:hAnsi="Cambria Math" w:cs="Times New Roman"/>
                <w:sz w:val="28"/>
                <w:szCs w:val="28"/>
                <w:rPrChange w:id="1265" w:author="Stealth" w:date="2023-10-30T15:22:20Z">
                  <m:rPr/>
                  <w:rPr>
                    <w:rFonts w:ascii="Cambria Math" w:hAnsi="Cambria Math" w:cs="Times New Roman"/>
                    <w:sz w:val="28"/>
                    <w:szCs w:val="28"/>
                  </w:rPr>
                </w:rPrChange>
              </w:rPr>
              <m:t>I</m:t>
            </m:r>
            <m:ctrlPr>
              <w:rPr>
                <w:rFonts w:ascii="Cambria Math" w:hAnsi="Cambria Math" w:cs="Times New Roman"/>
                <w:i/>
                <w:sz w:val="28"/>
                <w:szCs w:val="28"/>
                <w:lang w:val="ru-RU"/>
                <w:rPrChange w:id="1266" w:author="Stealth" w:date="2023-10-30T15:22:20Z">
                  <w:rPr>
                    <w:rFonts w:ascii="Cambria Math" w:hAnsi="Cambria Math" w:cs="Times New Roman"/>
                    <w:i/>
                    <w:sz w:val="28"/>
                    <w:szCs w:val="28"/>
                    <w:lang w:val="ru-RU"/>
                  </w:rPr>
                </w:rPrChange>
              </w:rPr>
            </m:ctrlPr>
          </m:e>
          <m:sub>
            <m:r>
              <m:rPr/>
              <w:rPr>
                <w:rFonts w:ascii="Cambria Math" w:hAnsi="Cambria Math" w:cs="Times New Roman"/>
                <w:sz w:val="28"/>
                <w:szCs w:val="28"/>
                <w:lang w:val="ru-RU"/>
                <w:rPrChange w:id="1267" w:author="Stealth" w:date="2023-10-30T15:22:20Z">
                  <m:rPr/>
                  <w:rPr>
                    <w:rFonts w:ascii="Cambria Math" w:hAnsi="Cambria Math" w:cs="Times New Roman"/>
                    <w:sz w:val="28"/>
                    <w:szCs w:val="28"/>
                    <w:lang w:val="ru-RU"/>
                  </w:rPr>
                </w:rPrChange>
              </w:rPr>
              <m:t>1</m:t>
            </m:r>
            <m:ctrlPr>
              <w:rPr>
                <w:rFonts w:ascii="Cambria Math" w:hAnsi="Cambria Math" w:cs="Times New Roman"/>
                <w:i/>
                <w:sz w:val="28"/>
                <w:szCs w:val="28"/>
                <w:lang w:val="ru-RU"/>
                <w:rPrChange w:id="1268" w:author="Stealth" w:date="2023-10-30T15:22:20Z">
                  <w:rPr>
                    <w:rFonts w:ascii="Cambria Math" w:hAnsi="Cambria Math" w:cs="Times New Roman"/>
                    <w:i/>
                    <w:sz w:val="28"/>
                    <w:szCs w:val="28"/>
                    <w:lang w:val="ru-RU"/>
                  </w:rPr>
                </w:rPrChange>
              </w:rPr>
            </m:ctrlPr>
          </m:sub>
        </m:sSub>
      </m:oMath>
      <w:r>
        <w:rPr>
          <w:rFonts w:ascii="Times New Roman" w:hAnsi="Times New Roman" w:cs="Times New Roman"/>
          <w:sz w:val="28"/>
          <w:szCs w:val="28"/>
          <w:lang w:val="ru-RU"/>
          <w:rPrChange w:id="1269" w:author="Stealth" w:date="2023-10-30T15:22:20Z">
            <w:rPr>
              <w:rFonts w:ascii="Times New Roman" w:hAnsi="Times New Roman" w:cs="Times New Roman"/>
              <w:sz w:val="28"/>
              <w:szCs w:val="28"/>
              <w:lang w:val="ru-RU"/>
            </w:rPr>
          </w:rPrChange>
        </w:rPr>
        <w:t>=0.8</w:t>
      </w:r>
      <w:ins w:id="1270" w:author="Stealth" w:date="2023-10-30T13:32:18Z">
        <w:r>
          <w:rPr>
            <w:rFonts w:hint="default" w:ascii="Times New Roman" w:hAnsi="Times New Roman" w:cs="Times New Roman"/>
            <w:sz w:val="28"/>
            <w:szCs w:val="28"/>
            <w:lang w:val="ru-RU"/>
            <w:rPrChange w:id="1271" w:author="Stealth" w:date="2023-10-30T15:22:20Z">
              <w:rPr>
                <w:rFonts w:hint="default" w:ascii="Times New Roman" w:hAnsi="Times New Roman" w:cs="Times New Roman"/>
                <w:sz w:val="28"/>
                <w:szCs w:val="28"/>
                <w:lang w:val="ru-RU"/>
              </w:rPr>
            </w:rPrChange>
          </w:rPr>
          <w:t>,</w:t>
        </w:r>
      </w:ins>
      <w:ins w:id="1273" w:author="Stealth" w:date="2023-10-30T13:32:19Z">
        <w:r>
          <w:rPr>
            <w:rFonts w:hint="default" w:ascii="Times New Roman" w:hAnsi="Times New Roman" w:cs="Times New Roman"/>
            <w:sz w:val="28"/>
            <w:szCs w:val="28"/>
            <w:lang w:val="ru-RU"/>
            <w:rPrChange w:id="1274" w:author="Stealth" w:date="2023-10-30T15:22:20Z">
              <w:rPr>
                <w:rFonts w:hint="default" w:ascii="Times New Roman" w:hAnsi="Times New Roman" w:cs="Times New Roman"/>
                <w:sz w:val="28"/>
                <w:szCs w:val="28"/>
                <w:lang w:val="ru-RU"/>
              </w:rPr>
            </w:rPrChange>
          </w:rPr>
          <w:t xml:space="preserve"> пос</w:t>
        </w:r>
      </w:ins>
      <w:ins w:id="1276" w:author="Stealth" w:date="2023-10-30T13:32:20Z">
        <w:r>
          <w:rPr>
            <w:rFonts w:hint="default" w:ascii="Times New Roman" w:hAnsi="Times New Roman" w:cs="Times New Roman"/>
            <w:sz w:val="28"/>
            <w:szCs w:val="28"/>
            <w:lang w:val="ru-RU"/>
            <w:rPrChange w:id="1277" w:author="Stealth" w:date="2023-10-30T15:22:20Z">
              <w:rPr>
                <w:rFonts w:hint="default" w:ascii="Times New Roman" w:hAnsi="Times New Roman" w:cs="Times New Roman"/>
                <w:sz w:val="28"/>
                <w:szCs w:val="28"/>
                <w:lang w:val="ru-RU"/>
              </w:rPr>
            </w:rPrChange>
          </w:rPr>
          <w:t xml:space="preserve">ле </w:t>
        </w:r>
      </w:ins>
      <w:ins w:id="1279" w:author="Stealth" w:date="2023-10-30T13:32:21Z">
        <w:r>
          <w:rPr>
            <w:rFonts w:hint="default" w:ascii="Times New Roman" w:hAnsi="Times New Roman" w:cs="Times New Roman"/>
            <w:sz w:val="28"/>
            <w:szCs w:val="28"/>
            <w:lang w:val="ru-RU"/>
            <w:rPrChange w:id="1280" w:author="Stealth" w:date="2023-10-30T15:22:20Z">
              <w:rPr>
                <w:rFonts w:hint="default" w:ascii="Times New Roman" w:hAnsi="Times New Roman" w:cs="Times New Roman"/>
                <w:sz w:val="28"/>
                <w:szCs w:val="28"/>
                <w:lang w:val="ru-RU"/>
              </w:rPr>
            </w:rPrChange>
          </w:rPr>
          <w:t>поделит</w:t>
        </w:r>
      </w:ins>
      <w:ins w:id="1282" w:author="Stealth" w:date="2023-10-30T13:32:22Z">
        <w:r>
          <w:rPr>
            <w:rFonts w:hint="default" w:ascii="Times New Roman" w:hAnsi="Times New Roman" w:cs="Times New Roman"/>
            <w:sz w:val="28"/>
            <w:szCs w:val="28"/>
            <w:lang w:val="ru-RU"/>
            <w:rPrChange w:id="1283" w:author="Stealth" w:date="2023-10-30T15:22:20Z">
              <w:rPr>
                <w:rFonts w:hint="default" w:ascii="Times New Roman" w:hAnsi="Times New Roman" w:cs="Times New Roman"/>
                <w:sz w:val="28"/>
                <w:szCs w:val="28"/>
                <w:lang w:val="ru-RU"/>
              </w:rPr>
            </w:rPrChange>
          </w:rPr>
          <w:t>ь</w:t>
        </w:r>
      </w:ins>
      <w:del w:id="1285" w:author="Stealth" w:date="2023-10-30T13:32:18Z">
        <w:r>
          <w:rPr>
            <w:rFonts w:ascii="Times New Roman" w:hAnsi="Times New Roman" w:cs="Times New Roman"/>
            <w:sz w:val="28"/>
            <w:szCs w:val="28"/>
            <w:lang w:val="ru-RU"/>
            <w:rPrChange w:id="1286" w:author="Stealth" w:date="2023-10-30T15:22:20Z">
              <w:rPr>
                <w:rFonts w:ascii="Times New Roman" w:hAnsi="Times New Roman" w:cs="Times New Roman"/>
                <w:sz w:val="28"/>
                <w:szCs w:val="28"/>
                <w:lang w:val="ru-RU"/>
              </w:rPr>
            </w:rPrChange>
          </w:rPr>
          <w:delText xml:space="preserve"> </w:delText>
        </w:r>
      </w:del>
      <w:del w:id="1288" w:author="Stealth" w:date="2023-10-30T13:32:17Z">
        <w:r>
          <w:rPr>
            <w:rFonts w:ascii="Times New Roman" w:hAnsi="Times New Roman" w:cs="Times New Roman"/>
            <w:sz w:val="28"/>
            <w:szCs w:val="28"/>
            <w:lang w:val="ru-RU"/>
            <w:rPrChange w:id="1289" w:author="Stealth" w:date="2023-10-30T15:22:20Z">
              <w:rPr>
                <w:rFonts w:ascii="Times New Roman" w:hAnsi="Times New Roman" w:cs="Times New Roman"/>
                <w:sz w:val="28"/>
                <w:szCs w:val="28"/>
                <w:lang w:val="ru-RU"/>
              </w:rPr>
            </w:rPrChange>
          </w:rPr>
          <w:delText>и де</w:delText>
        </w:r>
      </w:del>
      <w:del w:id="1291" w:author="Stealth" w:date="2023-10-30T13:32:16Z">
        <w:r>
          <w:rPr>
            <w:rFonts w:ascii="Times New Roman" w:hAnsi="Times New Roman" w:cs="Times New Roman"/>
            <w:sz w:val="28"/>
            <w:szCs w:val="28"/>
            <w:lang w:val="ru-RU"/>
            <w:rPrChange w:id="1292" w:author="Stealth" w:date="2023-10-30T15:22:20Z">
              <w:rPr>
                <w:rFonts w:ascii="Times New Roman" w:hAnsi="Times New Roman" w:cs="Times New Roman"/>
                <w:sz w:val="28"/>
                <w:szCs w:val="28"/>
                <w:lang w:val="ru-RU"/>
              </w:rPr>
            </w:rPrChange>
          </w:rPr>
          <w:delText>лем</w:delText>
        </w:r>
      </w:del>
      <w:r>
        <w:rPr>
          <w:rFonts w:ascii="Times New Roman" w:hAnsi="Times New Roman" w:cs="Times New Roman"/>
          <w:sz w:val="28"/>
          <w:szCs w:val="28"/>
          <w:lang w:val="ru-RU"/>
          <w:rPrChange w:id="1294" w:author="Stealth" w:date="2023-10-30T15:22:20Z">
            <w:rPr>
              <w:rFonts w:ascii="Times New Roman" w:hAnsi="Times New Roman" w:cs="Times New Roman"/>
              <w:sz w:val="28"/>
              <w:szCs w:val="28"/>
              <w:lang w:val="ru-RU"/>
            </w:rPr>
          </w:rPrChange>
        </w:rPr>
        <w:t xml:space="preserve"> </w:t>
      </w:r>
      <w:ins w:id="1295" w:author="Stealth" w:date="2023-10-30T16:11:31Z">
        <w:r>
          <w:rPr>
            <w:rFonts w:ascii="Times New Roman" w:hAnsi="Times New Roman" w:cs="Times New Roman"/>
            <w:sz w:val="28"/>
            <w:szCs w:val="28"/>
            <w:lang w:val="ru-RU"/>
          </w:rPr>
          <w:t>н</w:t>
        </w:r>
      </w:ins>
      <w:ins w:id="1296" w:author="Stealth" w:date="2023-10-30T16:11:32Z">
        <w:r>
          <w:rPr>
            <w:rFonts w:ascii="Times New Roman" w:hAnsi="Times New Roman" w:cs="Times New Roman"/>
            <w:sz w:val="28"/>
            <w:szCs w:val="28"/>
            <w:lang w:val="ru-RU"/>
          </w:rPr>
          <w:t>а</w:t>
        </w:r>
      </w:ins>
      <w:ins w:id="1297" w:author="Stealth" w:date="2023-10-30T16:11:32Z">
        <w:r>
          <w:rPr>
            <w:rFonts w:hint="default" w:ascii="Times New Roman" w:hAnsi="Times New Roman" w:cs="Times New Roman"/>
            <w:sz w:val="28"/>
            <w:szCs w:val="28"/>
            <w:lang w:val="ru-RU"/>
          </w:rPr>
          <w:t xml:space="preserve"> два</w:t>
        </w:r>
      </w:ins>
      <w:del w:id="1298" w:author="Stealth" w:date="2023-10-30T16:11:30Z">
        <w:r>
          <w:rPr>
            <w:rFonts w:ascii="Times New Roman" w:hAnsi="Times New Roman" w:cs="Times New Roman"/>
            <w:sz w:val="28"/>
            <w:szCs w:val="28"/>
            <w:lang w:val="ru-RU"/>
            <w:rPrChange w:id="1299" w:author="Stealth" w:date="2023-10-30T15:22:20Z">
              <w:rPr>
                <w:rFonts w:ascii="Times New Roman" w:hAnsi="Times New Roman" w:cs="Times New Roman"/>
                <w:sz w:val="28"/>
                <w:szCs w:val="28"/>
                <w:lang w:val="ru-RU"/>
              </w:rPr>
            </w:rPrChange>
          </w:rPr>
          <w:delText>п</w:delText>
        </w:r>
      </w:del>
      <w:del w:id="1301" w:author="Stealth" w:date="2023-10-30T16:11:30Z">
        <w:r>
          <w:rPr>
            <w:rFonts w:ascii="Times New Roman" w:hAnsi="Times New Roman" w:cs="Times New Roman"/>
            <w:sz w:val="28"/>
            <w:szCs w:val="28"/>
            <w:lang w:val="ru-RU"/>
            <w:rPrChange w:id="1302" w:author="Stealth" w:date="2023-10-30T15:22:20Z">
              <w:rPr>
                <w:rFonts w:ascii="Times New Roman" w:hAnsi="Times New Roman" w:cs="Times New Roman"/>
                <w:sz w:val="28"/>
                <w:szCs w:val="28"/>
                <w:lang w:val="ru-RU"/>
              </w:rPr>
            </w:rPrChange>
          </w:rPr>
          <w:delText>о</w:delText>
        </w:r>
      </w:del>
      <w:del w:id="1304" w:author="Stealth" w:date="2023-10-30T16:11:30Z">
        <w:r>
          <w:rPr>
            <w:rFonts w:ascii="Times New Roman" w:hAnsi="Times New Roman" w:cs="Times New Roman"/>
            <w:sz w:val="28"/>
            <w:szCs w:val="28"/>
            <w:lang w:val="ru-RU"/>
            <w:rPrChange w:id="1305" w:author="Stealth" w:date="2023-10-30T15:22:20Z">
              <w:rPr>
                <w:rFonts w:ascii="Times New Roman" w:hAnsi="Times New Roman" w:cs="Times New Roman"/>
                <w:sz w:val="28"/>
                <w:szCs w:val="28"/>
                <w:lang w:val="ru-RU"/>
              </w:rPr>
            </w:rPrChange>
          </w:rPr>
          <w:delText xml:space="preserve"> </w:delText>
        </w:r>
      </w:del>
      <w:del w:id="1307" w:author="Stealth" w:date="2023-10-30T16:11:30Z">
        <w:r>
          <w:rPr>
            <w:rFonts w:ascii="Times New Roman" w:hAnsi="Times New Roman" w:cs="Times New Roman"/>
            <w:sz w:val="28"/>
            <w:szCs w:val="28"/>
            <w:lang w:val="ru-RU"/>
            <w:rPrChange w:id="1308" w:author="Stealth" w:date="2023-10-30T15:22:20Z">
              <w:rPr>
                <w:rFonts w:ascii="Times New Roman" w:hAnsi="Times New Roman" w:cs="Times New Roman"/>
                <w:sz w:val="28"/>
                <w:szCs w:val="28"/>
                <w:lang w:val="ru-RU"/>
              </w:rPr>
            </w:rPrChange>
          </w:rPr>
          <w:delText>п</w:delText>
        </w:r>
      </w:del>
      <w:del w:id="1310" w:author="Stealth" w:date="2023-10-30T16:11:29Z">
        <w:r>
          <w:rPr>
            <w:rFonts w:ascii="Times New Roman" w:hAnsi="Times New Roman" w:cs="Times New Roman"/>
            <w:sz w:val="28"/>
            <w:szCs w:val="28"/>
            <w:lang w:val="ru-RU"/>
            <w:rPrChange w:id="1311" w:author="Stealth" w:date="2023-10-30T15:22:20Z">
              <w:rPr>
                <w:rFonts w:ascii="Times New Roman" w:hAnsi="Times New Roman" w:cs="Times New Roman"/>
                <w:sz w:val="28"/>
                <w:szCs w:val="28"/>
                <w:lang w:val="ru-RU"/>
              </w:rPr>
            </w:rPrChange>
          </w:rPr>
          <w:delText>о</w:delText>
        </w:r>
      </w:del>
      <w:del w:id="1313" w:author="Stealth" w:date="2023-10-30T16:11:29Z">
        <w:r>
          <w:rPr>
            <w:rFonts w:ascii="Times New Roman" w:hAnsi="Times New Roman" w:cs="Times New Roman"/>
            <w:sz w:val="28"/>
            <w:szCs w:val="28"/>
            <w:lang w:val="ru-RU"/>
            <w:rPrChange w:id="1314" w:author="Stealth" w:date="2023-10-30T15:22:20Z">
              <w:rPr>
                <w:rFonts w:ascii="Times New Roman" w:hAnsi="Times New Roman" w:cs="Times New Roman"/>
                <w:sz w:val="28"/>
                <w:szCs w:val="28"/>
                <w:lang w:val="ru-RU"/>
              </w:rPr>
            </w:rPrChange>
          </w:rPr>
          <w:delText>л</w:delText>
        </w:r>
      </w:del>
      <w:del w:id="1316" w:author="Stealth" w:date="2023-10-30T16:11:29Z">
        <w:r>
          <w:rPr>
            <w:rFonts w:ascii="Times New Roman" w:hAnsi="Times New Roman" w:cs="Times New Roman"/>
            <w:sz w:val="28"/>
            <w:szCs w:val="28"/>
            <w:lang w:val="ru-RU"/>
            <w:rPrChange w:id="1317" w:author="Stealth" w:date="2023-10-30T15:22:20Z">
              <w:rPr>
                <w:rFonts w:ascii="Times New Roman" w:hAnsi="Times New Roman" w:cs="Times New Roman"/>
                <w:sz w:val="28"/>
                <w:szCs w:val="28"/>
                <w:lang w:val="ru-RU"/>
              </w:rPr>
            </w:rPrChange>
          </w:rPr>
          <w:delText>а</w:delText>
        </w:r>
      </w:del>
      <w:del w:id="1319" w:author="Stealth" w:date="2023-10-30T16:11:29Z">
        <w:r>
          <w:rPr>
            <w:rFonts w:ascii="Times New Roman" w:hAnsi="Times New Roman" w:cs="Times New Roman"/>
            <w:sz w:val="28"/>
            <w:szCs w:val="28"/>
            <w:lang w:val="ru-RU"/>
            <w:rPrChange w:id="1320" w:author="Stealth" w:date="2023-10-30T15:22:20Z">
              <w:rPr>
                <w:rFonts w:ascii="Times New Roman" w:hAnsi="Times New Roman" w:cs="Times New Roman"/>
                <w:sz w:val="28"/>
                <w:szCs w:val="28"/>
                <w:lang w:val="ru-RU"/>
              </w:rPr>
            </w:rPrChange>
          </w:rPr>
          <w:delText>м</w:delText>
        </w:r>
      </w:del>
      <w:r>
        <w:rPr>
          <w:rFonts w:ascii="Times New Roman" w:hAnsi="Times New Roman" w:cs="Times New Roman"/>
          <w:sz w:val="28"/>
          <w:szCs w:val="28"/>
          <w:lang w:val="ru-RU"/>
          <w:rPrChange w:id="1322" w:author="Stealth" w:date="2023-10-30T15:22:20Z">
            <w:rPr>
              <w:rFonts w:ascii="Times New Roman" w:hAnsi="Times New Roman" w:cs="Times New Roman"/>
              <w:sz w:val="28"/>
              <w:szCs w:val="28"/>
              <w:lang w:val="ru-RU"/>
            </w:rPr>
          </w:rPrChange>
        </w:rPr>
        <w:t>. Получае</w:t>
      </w:r>
      <w:ins w:id="1323" w:author="Stealth" w:date="2023-10-30T13:32:28Z">
        <w:r>
          <w:rPr>
            <w:rFonts w:ascii="Times New Roman" w:hAnsi="Times New Roman" w:cs="Times New Roman"/>
            <w:sz w:val="28"/>
            <w:szCs w:val="28"/>
            <w:lang w:val="ru-RU"/>
            <w:rPrChange w:id="1324" w:author="Stealth" w:date="2023-10-30T15:22:20Z">
              <w:rPr>
                <w:rFonts w:ascii="Times New Roman" w:hAnsi="Times New Roman" w:cs="Times New Roman"/>
                <w:sz w:val="28"/>
                <w:szCs w:val="28"/>
                <w:lang w:val="ru-RU"/>
              </w:rPr>
            </w:rPrChange>
          </w:rPr>
          <w:t>тся</w:t>
        </w:r>
      </w:ins>
      <w:del w:id="1326" w:author="Stealth" w:date="2023-10-30T13:32:27Z">
        <w:r>
          <w:rPr>
            <w:rFonts w:ascii="Times New Roman" w:hAnsi="Times New Roman" w:cs="Times New Roman"/>
            <w:sz w:val="28"/>
            <w:szCs w:val="28"/>
            <w:lang w:val="ru-RU"/>
            <w:rPrChange w:id="1327" w:author="Stealth" w:date="2023-10-30T15:22:20Z">
              <w:rPr>
                <w:rFonts w:ascii="Times New Roman" w:hAnsi="Times New Roman" w:cs="Times New Roman"/>
                <w:sz w:val="28"/>
                <w:szCs w:val="28"/>
                <w:lang w:val="ru-RU"/>
              </w:rPr>
            </w:rPrChange>
          </w:rPr>
          <w:delText>м</w:delText>
        </w:r>
      </w:del>
      <w:r>
        <w:rPr>
          <w:rFonts w:ascii="Times New Roman" w:hAnsi="Times New Roman" w:cs="Times New Roman"/>
          <w:sz w:val="28"/>
          <w:szCs w:val="28"/>
          <w:lang w:val="ru-RU"/>
          <w:rPrChange w:id="1329" w:author="Stealth" w:date="2023-10-30T15:22:20Z">
            <w:rPr>
              <w:rFonts w:ascii="Times New Roman" w:hAnsi="Times New Roman" w:cs="Times New Roman"/>
              <w:sz w:val="28"/>
              <w:szCs w:val="28"/>
              <w:lang w:val="ru-RU"/>
            </w:rPr>
          </w:rPrChange>
        </w:rPr>
        <w:t xml:space="preserve"> координаты </w:t>
      </w:r>
      <w:r>
        <w:rPr>
          <w:rFonts w:ascii="Times New Roman" w:hAnsi="Times New Roman" w:cs="Times New Roman"/>
          <w:sz w:val="28"/>
          <w:szCs w:val="28"/>
          <w:rPrChange w:id="1330" w:author="Stealth" w:date="2023-10-30T15:22:20Z">
            <w:rPr>
              <w:rFonts w:ascii="Times New Roman" w:hAnsi="Times New Roman" w:cs="Times New Roman"/>
              <w:sz w:val="28"/>
              <w:szCs w:val="28"/>
            </w:rPr>
          </w:rPrChange>
        </w:rPr>
        <w:t>X</w:t>
      </w:r>
      <w:r>
        <w:rPr>
          <w:rFonts w:ascii="Times New Roman" w:hAnsi="Times New Roman" w:cs="Times New Roman"/>
          <w:sz w:val="28"/>
          <w:szCs w:val="28"/>
          <w:lang w:val="ru-RU"/>
          <w:rPrChange w:id="1331" w:author="Stealth" w:date="2023-10-30T15:22:20Z">
            <w:rPr>
              <w:rFonts w:ascii="Times New Roman" w:hAnsi="Times New Roman" w:cs="Times New Roman"/>
              <w:sz w:val="28"/>
              <w:szCs w:val="28"/>
              <w:lang w:val="ru-RU"/>
            </w:rPr>
          </w:rPrChange>
        </w:rPr>
        <w:t xml:space="preserve"> верхней и нижней линии. Координаты </w:t>
      </w:r>
      <w:r>
        <w:rPr>
          <w:rFonts w:ascii="Times New Roman" w:hAnsi="Times New Roman" w:cs="Times New Roman"/>
          <w:sz w:val="28"/>
          <w:szCs w:val="28"/>
          <w:rPrChange w:id="1332" w:author="Stealth" w:date="2023-10-30T15:22:20Z">
            <w:rPr>
              <w:rFonts w:ascii="Times New Roman" w:hAnsi="Times New Roman" w:cs="Times New Roman"/>
              <w:sz w:val="28"/>
              <w:szCs w:val="28"/>
            </w:rPr>
          </w:rPrChange>
        </w:rPr>
        <w:t>Y</w:t>
      </w:r>
      <w:r>
        <w:rPr>
          <w:rFonts w:ascii="Times New Roman" w:hAnsi="Times New Roman" w:cs="Times New Roman"/>
          <w:sz w:val="28"/>
          <w:szCs w:val="28"/>
          <w:lang w:val="ru-RU"/>
          <w:rPrChange w:id="1333" w:author="Stealth" w:date="2023-10-30T15:22:20Z">
            <w:rPr>
              <w:rFonts w:ascii="Times New Roman" w:hAnsi="Times New Roman" w:cs="Times New Roman"/>
              <w:sz w:val="28"/>
              <w:szCs w:val="28"/>
              <w:lang w:val="ru-RU"/>
            </w:rPr>
          </w:rPrChange>
        </w:rPr>
        <w:t xml:space="preserve"> это </w:t>
      </w:r>
      <w:r>
        <w:rPr>
          <w:rFonts w:ascii="Times New Roman" w:hAnsi="Times New Roman" w:cs="Times New Roman"/>
          <w:sz w:val="28"/>
          <w:szCs w:val="28"/>
          <w:rPrChange w:id="1334" w:author="Stealth" w:date="2023-10-30T15:22:20Z">
            <w:rPr>
              <w:rFonts w:ascii="Times New Roman" w:hAnsi="Times New Roman" w:cs="Times New Roman"/>
              <w:sz w:val="28"/>
              <w:szCs w:val="28"/>
            </w:rPr>
          </w:rPrChange>
        </w:rPr>
        <w:t>W</w:t>
      </w:r>
      <w:r>
        <w:rPr>
          <w:rFonts w:ascii="Times New Roman" w:hAnsi="Times New Roman" w:cs="Times New Roman"/>
          <w:sz w:val="28"/>
          <w:szCs w:val="28"/>
          <w:lang w:val="ru-RU"/>
          <w:rPrChange w:id="1335" w:author="Stealth" w:date="2023-10-30T15:22:20Z">
            <w:rPr>
              <w:rFonts w:ascii="Times New Roman" w:hAnsi="Times New Roman" w:cs="Times New Roman"/>
              <w:sz w:val="28"/>
              <w:szCs w:val="28"/>
              <w:lang w:val="ru-RU"/>
            </w:rPr>
          </w:rPrChange>
        </w:rPr>
        <w:t>/2.</w:t>
      </w:r>
    </w:p>
    <w:p>
      <w:pPr>
        <w:jc w:val="center"/>
        <w:rPr>
          <w:ins w:id="1336" w:author="Stealth" w:date="2023-10-30T13:32:56Z"/>
        </w:rPr>
      </w:pPr>
      <w:r>
        <w:drawing>
          <wp:inline distT="0" distB="0" distL="114300" distR="114300">
            <wp:extent cx="2567305" cy="2874645"/>
            <wp:effectExtent l="0" t="0" r="825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8"/>
                    <a:stretch>
                      <a:fillRect/>
                    </a:stretch>
                  </pic:blipFill>
                  <pic:spPr>
                    <a:xfrm>
                      <a:off x="0" y="0"/>
                      <a:ext cx="2567305" cy="2874645"/>
                    </a:xfrm>
                    <a:prstGeom prst="rect">
                      <a:avLst/>
                    </a:prstGeom>
                    <a:noFill/>
                    <a:ln>
                      <a:noFill/>
                    </a:ln>
                  </pic:spPr>
                </pic:pic>
              </a:graphicData>
            </a:graphic>
          </wp:inline>
        </w:drawing>
      </w:r>
    </w:p>
    <w:p>
      <w:pPr>
        <w:jc w:val="center"/>
        <w:rPr>
          <w:rFonts w:hint="default" w:ascii="Times New Roman" w:hAnsi="Times New Roman" w:cs="Times New Roman"/>
          <w:sz w:val="24"/>
          <w:szCs w:val="24"/>
          <w:lang w:val="ru-RU"/>
          <w:rPrChange w:id="1337" w:author="Stealth" w:date="2023-10-30T15:22:27Z">
            <w:rPr>
              <w:rFonts w:hint="default"/>
              <w:lang w:val="ru-RU"/>
            </w:rPr>
          </w:rPrChange>
        </w:rPr>
      </w:pPr>
      <w:ins w:id="1338" w:author="Stealth" w:date="2023-10-30T13:32:57Z">
        <w:r>
          <w:rPr>
            <w:rFonts w:ascii="Times New Roman" w:hAnsi="Times New Roman" w:cs="Times New Roman"/>
            <w:sz w:val="24"/>
            <w:szCs w:val="24"/>
            <w:lang w:val="ru-RU"/>
            <w:rPrChange w:id="1339" w:author="Stealth" w:date="2023-10-30T15:22:27Z">
              <w:rPr>
                <w:lang w:val="ru-RU"/>
              </w:rPr>
            </w:rPrChange>
          </w:rPr>
          <w:t>Ри</w:t>
        </w:r>
      </w:ins>
      <w:ins w:id="1341" w:author="Stealth" w:date="2023-10-30T13:32:58Z">
        <w:r>
          <w:rPr>
            <w:rFonts w:ascii="Times New Roman" w:hAnsi="Times New Roman" w:cs="Times New Roman"/>
            <w:sz w:val="24"/>
            <w:szCs w:val="24"/>
            <w:lang w:val="ru-RU"/>
            <w:rPrChange w:id="1342" w:author="Stealth" w:date="2023-10-30T15:22:27Z">
              <w:rPr>
                <w:lang w:val="ru-RU"/>
              </w:rPr>
            </w:rPrChange>
          </w:rPr>
          <w:t>с</w:t>
        </w:r>
      </w:ins>
      <w:ins w:id="1344" w:author="Stealth" w:date="2023-10-30T13:32:59Z">
        <w:r>
          <w:rPr>
            <w:rFonts w:hint="default" w:ascii="Times New Roman" w:hAnsi="Times New Roman" w:cs="Times New Roman"/>
            <w:sz w:val="24"/>
            <w:szCs w:val="24"/>
            <w:lang w:val="ru-RU"/>
            <w:rPrChange w:id="1345" w:author="Stealth" w:date="2023-10-30T15:22:27Z">
              <w:rPr>
                <w:rFonts w:hint="default"/>
                <w:lang w:val="ru-RU"/>
              </w:rPr>
            </w:rPrChange>
          </w:rPr>
          <w:t>.</w:t>
        </w:r>
      </w:ins>
      <w:ins w:id="1347" w:author="Stealth" w:date="2023-10-30T13:33:00Z">
        <w:r>
          <w:rPr>
            <w:rFonts w:hint="default" w:ascii="Times New Roman" w:hAnsi="Times New Roman" w:cs="Times New Roman"/>
            <w:sz w:val="24"/>
            <w:szCs w:val="24"/>
            <w:lang w:val="ru-RU"/>
            <w:rPrChange w:id="1348" w:author="Stealth" w:date="2023-10-30T15:22:27Z">
              <w:rPr>
                <w:rFonts w:hint="default"/>
                <w:lang w:val="ru-RU"/>
              </w:rPr>
            </w:rPrChange>
          </w:rPr>
          <w:t>9-</w:t>
        </w:r>
      </w:ins>
      <w:ins w:id="1350" w:author="Stealth" w:date="2023-10-30T13:33:03Z">
        <w:r>
          <w:rPr>
            <w:rFonts w:hint="default" w:ascii="Times New Roman" w:hAnsi="Times New Roman" w:cs="Times New Roman"/>
            <w:sz w:val="24"/>
            <w:szCs w:val="24"/>
            <w:lang w:val="ru-RU"/>
            <w:rPrChange w:id="1351" w:author="Stealth" w:date="2023-10-30T15:22:27Z">
              <w:rPr>
                <w:rFonts w:hint="default"/>
                <w:lang w:val="ru-RU"/>
              </w:rPr>
            </w:rPrChange>
          </w:rPr>
          <w:t>С</w:t>
        </w:r>
      </w:ins>
      <w:ins w:id="1353" w:author="Stealth" w:date="2023-10-30T13:33:04Z">
        <w:r>
          <w:rPr>
            <w:rFonts w:hint="default" w:ascii="Times New Roman" w:hAnsi="Times New Roman" w:cs="Times New Roman"/>
            <w:sz w:val="24"/>
            <w:szCs w:val="24"/>
            <w:lang w:val="ru-RU"/>
            <w:rPrChange w:id="1354" w:author="Stealth" w:date="2023-10-30T15:22:27Z">
              <w:rPr>
                <w:rFonts w:hint="default"/>
                <w:lang w:val="ru-RU"/>
              </w:rPr>
            </w:rPrChange>
          </w:rPr>
          <w:t>вой</w:t>
        </w:r>
      </w:ins>
      <w:ins w:id="1356" w:author="Stealth" w:date="2023-10-30T13:33:05Z">
        <w:r>
          <w:rPr>
            <w:rFonts w:hint="default" w:ascii="Times New Roman" w:hAnsi="Times New Roman" w:cs="Times New Roman"/>
            <w:sz w:val="24"/>
            <w:szCs w:val="24"/>
            <w:lang w:val="ru-RU"/>
            <w:rPrChange w:id="1357" w:author="Stealth" w:date="2023-10-30T15:22:27Z">
              <w:rPr>
                <w:rFonts w:hint="default"/>
                <w:lang w:val="ru-RU"/>
              </w:rPr>
            </w:rPrChange>
          </w:rPr>
          <w:t xml:space="preserve">ства </w:t>
        </w:r>
      </w:ins>
      <w:ins w:id="1359" w:author="Stealth" w:date="2023-10-30T13:33:07Z">
        <w:r>
          <w:rPr>
            <w:rFonts w:hint="default" w:ascii="Times New Roman" w:hAnsi="Times New Roman" w:cs="Times New Roman"/>
            <w:sz w:val="24"/>
            <w:szCs w:val="24"/>
            <w:lang w:val="ru-RU"/>
            <w:rPrChange w:id="1360" w:author="Stealth" w:date="2023-10-30T15:22:27Z">
              <w:rPr>
                <w:rFonts w:hint="default"/>
                <w:lang w:val="ru-RU"/>
              </w:rPr>
            </w:rPrChange>
          </w:rPr>
          <w:t>лин</w:t>
        </w:r>
      </w:ins>
      <w:ins w:id="1362" w:author="Stealth" w:date="2023-10-30T13:33:08Z">
        <w:r>
          <w:rPr>
            <w:rFonts w:hint="default" w:ascii="Times New Roman" w:hAnsi="Times New Roman" w:cs="Times New Roman"/>
            <w:sz w:val="24"/>
            <w:szCs w:val="24"/>
            <w:lang w:val="ru-RU"/>
            <w:rPrChange w:id="1363" w:author="Stealth" w:date="2023-10-30T15:22:27Z">
              <w:rPr>
                <w:rFonts w:hint="default"/>
                <w:lang w:val="ru-RU"/>
              </w:rPr>
            </w:rPrChange>
          </w:rPr>
          <w:t>ии.</w:t>
        </w:r>
      </w:ins>
    </w:p>
    <w:p>
      <w:pPr>
        <w:jc w:val="both"/>
      </w:pPr>
    </w:p>
    <w:p>
      <w:pPr>
        <w:jc w:val="both"/>
        <w:rPr>
          <w:rFonts w:hAnsi="Cambria Math" w:cs="Times New Roman"/>
          <w:sz w:val="28"/>
          <w:szCs w:val="28"/>
          <w:lang w:val="ru-RU"/>
        </w:rPr>
      </w:pPr>
      <w:r>
        <w:rPr>
          <w:rFonts w:ascii="Times New Roman" w:hAnsi="Times New Roman" w:cs="Times New Roman"/>
          <w:sz w:val="28"/>
          <w:szCs w:val="28"/>
          <w:lang w:val="ru-RU"/>
          <w:rPrChange w:id="1365" w:author="Stealth" w:date="2023-10-30T15:22:30Z">
            <w:rPr>
              <w:rFonts w:hAnsi="Cambria Math" w:cs="Times New Roman"/>
              <w:sz w:val="28"/>
              <w:szCs w:val="28"/>
              <w:lang w:val="ru-RU"/>
            </w:rPr>
          </w:rPrChange>
        </w:rPr>
        <w:t>Координаты контактной площади высчит</w:t>
      </w:r>
      <w:ins w:id="1366" w:author="Stealth" w:date="2023-10-30T13:33:37Z">
        <w:r>
          <w:rPr>
            <w:rFonts w:ascii="Times New Roman" w:hAnsi="Times New Roman" w:cs="Times New Roman"/>
            <w:sz w:val="28"/>
            <w:szCs w:val="28"/>
            <w:lang w:val="ru-RU"/>
            <w:rPrChange w:id="1367" w:author="Stealth" w:date="2023-10-30T15:22:30Z">
              <w:rPr>
                <w:rFonts w:hAnsi="Cambria Math" w:cs="Times New Roman"/>
                <w:sz w:val="28"/>
                <w:szCs w:val="28"/>
                <w:lang w:val="ru-RU"/>
              </w:rPr>
            </w:rPrChange>
          </w:rPr>
          <w:t>ать</w:t>
        </w:r>
      </w:ins>
      <w:del w:id="1369" w:author="Stealth" w:date="2023-10-30T13:33:35Z">
        <w:r>
          <w:rPr>
            <w:rFonts w:ascii="Times New Roman" w:hAnsi="Times New Roman" w:cs="Times New Roman"/>
            <w:sz w:val="28"/>
            <w:szCs w:val="28"/>
            <w:lang w:val="ru-RU"/>
            <w:rPrChange w:id="1370" w:author="Stealth" w:date="2023-10-30T15:22:30Z">
              <w:rPr>
                <w:rFonts w:hAnsi="Cambria Math" w:cs="Times New Roman"/>
                <w:sz w:val="28"/>
                <w:szCs w:val="28"/>
                <w:lang w:val="ru-RU"/>
              </w:rPr>
            </w:rPrChange>
          </w:rPr>
          <w:delText>ывае</w:delText>
        </w:r>
      </w:del>
      <w:del w:id="1372" w:author="Stealth" w:date="2023-10-30T13:33:34Z">
        <w:r>
          <w:rPr>
            <w:rFonts w:ascii="Times New Roman" w:hAnsi="Times New Roman" w:cs="Times New Roman"/>
            <w:sz w:val="28"/>
            <w:szCs w:val="28"/>
            <w:lang w:val="ru-RU"/>
            <w:rPrChange w:id="1373" w:author="Stealth" w:date="2023-10-30T15:22:30Z">
              <w:rPr>
                <w:rFonts w:hAnsi="Cambria Math" w:cs="Times New Roman"/>
                <w:sz w:val="28"/>
                <w:szCs w:val="28"/>
                <w:lang w:val="ru-RU"/>
              </w:rPr>
            </w:rPrChange>
          </w:rPr>
          <w:delText>м</w:delText>
        </w:r>
      </w:del>
      <w:r>
        <w:rPr>
          <w:rFonts w:ascii="Times New Roman" w:hAnsi="Times New Roman" w:cs="Times New Roman"/>
          <w:sz w:val="28"/>
          <w:szCs w:val="28"/>
          <w:lang w:val="ru-RU"/>
          <w:rPrChange w:id="1375" w:author="Stealth" w:date="2023-10-30T15:22:30Z">
            <w:rPr>
              <w:rFonts w:hAnsi="Cambria Math" w:cs="Times New Roman"/>
              <w:sz w:val="28"/>
              <w:szCs w:val="28"/>
              <w:lang w:val="ru-RU"/>
            </w:rPr>
          </w:rPrChange>
        </w:rPr>
        <w:t xml:space="preserve"> с условием, что точка координат находится по середине контактной площади. </w:t>
      </w:r>
      <w:ins w:id="1376" w:author="Stealth" w:date="2023-10-30T13:33:57Z">
        <w:r>
          <w:rPr>
            <w:rFonts w:ascii="Times New Roman" w:hAnsi="Times New Roman" w:cs="Times New Roman"/>
            <w:sz w:val="28"/>
            <w:szCs w:val="28"/>
            <w:lang w:val="ru-RU"/>
            <w:rPrChange w:id="1377" w:author="Stealth" w:date="2023-10-30T15:22:30Z">
              <w:rPr>
                <w:rFonts w:hAnsi="Cambria Math" w:cs="Times New Roman"/>
                <w:sz w:val="28"/>
                <w:szCs w:val="28"/>
                <w:lang w:val="ru-RU"/>
              </w:rPr>
            </w:rPrChange>
          </w:rPr>
          <w:t>Для</w:t>
        </w:r>
      </w:ins>
      <w:ins w:id="1379" w:author="Stealth" w:date="2023-10-30T13:33:57Z">
        <w:r>
          <w:rPr>
            <w:rFonts w:hint="default" w:ascii="Times New Roman" w:hAnsi="Times New Roman" w:cs="Times New Roman"/>
            <w:sz w:val="28"/>
            <w:szCs w:val="28"/>
            <w:lang w:val="ru-RU"/>
            <w:rPrChange w:id="1380" w:author="Stealth" w:date="2023-10-30T15:22:30Z">
              <w:rPr>
                <w:rFonts w:hint="default" w:hAnsi="Cambria Math" w:cs="Times New Roman"/>
                <w:sz w:val="28"/>
                <w:szCs w:val="28"/>
                <w:lang w:val="ru-RU"/>
              </w:rPr>
            </w:rPrChange>
          </w:rPr>
          <w:t xml:space="preserve"> </w:t>
        </w:r>
      </w:ins>
      <w:ins w:id="1382" w:author="Stealth" w:date="2023-10-30T13:33:58Z">
        <w:r>
          <w:rPr>
            <w:rFonts w:hint="default" w:ascii="Times New Roman" w:hAnsi="Times New Roman" w:cs="Times New Roman"/>
            <w:sz w:val="28"/>
            <w:szCs w:val="28"/>
            <w:lang w:val="ru-RU"/>
            <w:rPrChange w:id="1383" w:author="Stealth" w:date="2023-10-30T15:22:30Z">
              <w:rPr>
                <w:rFonts w:hint="default" w:hAnsi="Cambria Math" w:cs="Times New Roman"/>
                <w:sz w:val="28"/>
                <w:szCs w:val="28"/>
                <w:lang w:val="ru-RU"/>
              </w:rPr>
            </w:rPrChange>
          </w:rPr>
          <w:t>провер</w:t>
        </w:r>
      </w:ins>
      <w:ins w:id="1385" w:author="Stealth" w:date="2023-10-30T13:33:59Z">
        <w:r>
          <w:rPr>
            <w:rFonts w:hint="default" w:ascii="Times New Roman" w:hAnsi="Times New Roman" w:cs="Times New Roman"/>
            <w:sz w:val="28"/>
            <w:szCs w:val="28"/>
            <w:lang w:val="ru-RU"/>
            <w:rPrChange w:id="1386" w:author="Stealth" w:date="2023-10-30T15:22:30Z">
              <w:rPr>
                <w:rFonts w:hint="default" w:hAnsi="Cambria Math" w:cs="Times New Roman"/>
                <w:sz w:val="28"/>
                <w:szCs w:val="28"/>
                <w:lang w:val="ru-RU"/>
              </w:rPr>
            </w:rPrChange>
          </w:rPr>
          <w:t>ки и</w:t>
        </w:r>
      </w:ins>
      <w:ins w:id="1388" w:author="Stealth" w:date="2023-10-30T13:34:00Z">
        <w:r>
          <w:rPr>
            <w:rFonts w:hint="default" w:ascii="Times New Roman" w:hAnsi="Times New Roman" w:cs="Times New Roman"/>
            <w:sz w:val="28"/>
            <w:szCs w:val="28"/>
            <w:lang w:val="ru-RU"/>
            <w:rPrChange w:id="1389" w:author="Stealth" w:date="2023-10-30T15:22:30Z">
              <w:rPr>
                <w:rFonts w:hint="default" w:hAnsi="Cambria Math" w:cs="Times New Roman"/>
                <w:sz w:val="28"/>
                <w:szCs w:val="28"/>
                <w:lang w:val="ru-RU"/>
              </w:rPr>
            </w:rPrChange>
          </w:rPr>
          <w:t>спольз</w:t>
        </w:r>
      </w:ins>
      <w:ins w:id="1391" w:author="Stealth" w:date="2023-10-30T13:34:01Z">
        <w:r>
          <w:rPr>
            <w:rFonts w:hint="default" w:ascii="Times New Roman" w:hAnsi="Times New Roman" w:cs="Times New Roman"/>
            <w:sz w:val="28"/>
            <w:szCs w:val="28"/>
            <w:lang w:val="ru-RU"/>
            <w:rPrChange w:id="1392" w:author="Stealth" w:date="2023-10-30T15:22:30Z">
              <w:rPr>
                <w:rFonts w:hint="default" w:hAnsi="Cambria Math" w:cs="Times New Roman"/>
                <w:sz w:val="28"/>
                <w:szCs w:val="28"/>
                <w:lang w:val="ru-RU"/>
              </w:rPr>
            </w:rPrChange>
          </w:rPr>
          <w:t>овать</w:t>
        </w:r>
      </w:ins>
      <w:del w:id="1394" w:author="Stealth" w:date="2023-10-30T13:33:55Z">
        <w:r>
          <w:rPr>
            <w:rFonts w:ascii="Times New Roman" w:hAnsi="Times New Roman" w:cs="Times New Roman"/>
            <w:sz w:val="28"/>
            <w:szCs w:val="28"/>
            <w:lang w:val="ru-RU"/>
            <w:rPrChange w:id="1395" w:author="Stealth" w:date="2023-10-30T15:22:30Z">
              <w:rPr>
                <w:rFonts w:hAnsi="Cambria Math" w:cs="Times New Roman"/>
                <w:sz w:val="28"/>
                <w:szCs w:val="28"/>
                <w:lang w:val="ru-RU"/>
              </w:rPr>
            </w:rPrChange>
          </w:rPr>
          <w:delText>Чтобы провер</w:delText>
        </w:r>
      </w:del>
      <w:del w:id="1397" w:author="Stealth" w:date="2023-10-30T13:33:54Z">
        <w:r>
          <w:rPr>
            <w:rFonts w:ascii="Times New Roman" w:hAnsi="Times New Roman" w:cs="Times New Roman"/>
            <w:sz w:val="28"/>
            <w:szCs w:val="28"/>
            <w:lang w:val="ru-RU"/>
            <w:rPrChange w:id="1398" w:author="Stealth" w:date="2023-10-30T15:22:30Z">
              <w:rPr>
                <w:rFonts w:hAnsi="Cambria Math" w:cs="Times New Roman"/>
                <w:sz w:val="28"/>
                <w:szCs w:val="28"/>
                <w:lang w:val="ru-RU"/>
              </w:rPr>
            </w:rPrChange>
          </w:rPr>
          <w:delText>ить</w:delText>
        </w:r>
      </w:del>
      <w:del w:id="1400" w:author="Stealth" w:date="2023-10-30T13:33:47Z">
        <w:r>
          <w:rPr>
            <w:rFonts w:ascii="Times New Roman" w:hAnsi="Times New Roman" w:cs="Times New Roman"/>
            <w:sz w:val="28"/>
            <w:szCs w:val="28"/>
            <w:lang w:val="ru-RU"/>
            <w:rPrChange w:id="1401" w:author="Stealth" w:date="2023-10-30T15:22:30Z">
              <w:rPr>
                <w:rFonts w:hAnsi="Cambria Math" w:cs="Times New Roman"/>
                <w:sz w:val="28"/>
                <w:szCs w:val="28"/>
                <w:lang w:val="ru-RU"/>
              </w:rPr>
            </w:rPrChange>
          </w:rPr>
          <w:delText xml:space="preserve"> себ</w:delText>
        </w:r>
      </w:del>
      <w:del w:id="1403" w:author="Stealth" w:date="2023-10-30T13:33:46Z">
        <w:r>
          <w:rPr>
            <w:rFonts w:ascii="Times New Roman" w:hAnsi="Times New Roman" w:cs="Times New Roman"/>
            <w:sz w:val="28"/>
            <w:szCs w:val="28"/>
            <w:lang w:val="ru-RU"/>
            <w:rPrChange w:id="1404" w:author="Stealth" w:date="2023-10-30T15:22:30Z">
              <w:rPr>
                <w:rFonts w:hAnsi="Cambria Math" w:cs="Times New Roman"/>
                <w:sz w:val="28"/>
                <w:szCs w:val="28"/>
                <w:lang w:val="ru-RU"/>
              </w:rPr>
            </w:rPrChange>
          </w:rPr>
          <w:delText>я</w:delText>
        </w:r>
      </w:del>
      <w:del w:id="1406" w:author="Stealth" w:date="2023-10-30T13:33:54Z">
        <w:r>
          <w:rPr>
            <w:rFonts w:ascii="Times New Roman" w:hAnsi="Times New Roman" w:cs="Times New Roman"/>
            <w:sz w:val="28"/>
            <w:szCs w:val="28"/>
            <w:lang w:val="ru-RU"/>
            <w:rPrChange w:id="1407" w:author="Stealth" w:date="2023-10-30T15:22:30Z">
              <w:rPr>
                <w:rFonts w:hAnsi="Cambria Math" w:cs="Times New Roman"/>
                <w:sz w:val="28"/>
                <w:szCs w:val="28"/>
                <w:lang w:val="ru-RU"/>
              </w:rPr>
            </w:rPrChange>
          </w:rPr>
          <w:delText xml:space="preserve"> используе</w:delText>
        </w:r>
      </w:del>
      <w:del w:id="1409" w:author="Stealth" w:date="2023-10-30T13:33:53Z">
        <w:r>
          <w:rPr>
            <w:rFonts w:ascii="Times New Roman" w:hAnsi="Times New Roman" w:cs="Times New Roman"/>
            <w:sz w:val="28"/>
            <w:szCs w:val="28"/>
            <w:lang w:val="ru-RU"/>
            <w:rPrChange w:id="1410" w:author="Stealth" w:date="2023-10-30T15:22:30Z">
              <w:rPr>
                <w:rFonts w:hAnsi="Cambria Math" w:cs="Times New Roman"/>
                <w:sz w:val="28"/>
                <w:szCs w:val="28"/>
                <w:lang w:val="ru-RU"/>
              </w:rPr>
            </w:rPrChange>
          </w:rPr>
          <w:delText>м</w:delText>
        </w:r>
      </w:del>
      <w:r>
        <w:rPr>
          <w:rFonts w:ascii="Times New Roman" w:hAnsi="Times New Roman" w:cs="Times New Roman"/>
          <w:sz w:val="28"/>
          <w:szCs w:val="28"/>
          <w:lang w:val="ru-RU"/>
          <w:rPrChange w:id="1412" w:author="Stealth" w:date="2023-10-30T15:22:30Z">
            <w:rPr>
              <w:rFonts w:hAnsi="Cambria Math" w:cs="Times New Roman"/>
              <w:sz w:val="28"/>
              <w:szCs w:val="28"/>
              <w:lang w:val="ru-RU"/>
            </w:rPr>
          </w:rPrChange>
        </w:rPr>
        <w:t xml:space="preserve"> </w:t>
      </w:r>
      <w:ins w:id="1413" w:author="Stealth" w:date="2023-10-30T13:34:09Z">
        <w:r>
          <w:rPr>
            <w:rFonts w:hint="default" w:ascii="Times New Roman" w:hAnsi="Times New Roman" w:cs="Times New Roman"/>
            <w:sz w:val="28"/>
            <w:szCs w:val="28"/>
            <w:lang w:val="en-US"/>
            <w:rPrChange w:id="1414" w:author="Stealth" w:date="2023-10-30T15:22:30Z">
              <w:rPr>
                <w:rFonts w:hint="default" w:hAnsi="Cambria Math" w:cs="Times New Roman"/>
                <w:sz w:val="28"/>
                <w:szCs w:val="28"/>
                <w:lang w:val="en-US"/>
              </w:rPr>
            </w:rPrChange>
          </w:rPr>
          <w:t>“</w:t>
        </w:r>
      </w:ins>
      <w:r>
        <w:rPr>
          <w:rFonts w:ascii="Times New Roman" w:hAnsi="Times New Roman" w:cs="Times New Roman"/>
          <w:sz w:val="28"/>
          <w:szCs w:val="28"/>
          <w:lang w:val="ru-RU"/>
          <w:rPrChange w:id="1416" w:author="Stealth" w:date="2023-10-30T15:22:30Z">
            <w:rPr>
              <w:rFonts w:hAnsi="Cambria Math" w:cs="Times New Roman"/>
              <w:sz w:val="28"/>
              <w:szCs w:val="28"/>
              <w:lang w:val="ru-RU"/>
            </w:rPr>
          </w:rPrChange>
        </w:rPr>
        <w:t>Измерение</w:t>
      </w:r>
      <w:ins w:id="1417" w:author="Stealth" w:date="2023-10-30T13:34:12Z">
        <w:r>
          <w:rPr>
            <w:rFonts w:hint="default" w:ascii="Times New Roman" w:hAnsi="Times New Roman" w:cs="Times New Roman"/>
            <w:sz w:val="28"/>
            <w:szCs w:val="28"/>
            <w:lang w:val="en-US"/>
            <w:rPrChange w:id="1418" w:author="Stealth" w:date="2023-10-30T15:22:30Z">
              <w:rPr>
                <w:rFonts w:hint="default" w:hAnsi="Cambria Math" w:cs="Times New Roman"/>
                <w:sz w:val="28"/>
                <w:szCs w:val="28"/>
                <w:lang w:val="en-US"/>
              </w:rPr>
            </w:rPrChange>
          </w:rPr>
          <w:t>”</w:t>
        </w:r>
      </w:ins>
      <w:r>
        <w:rPr>
          <w:rFonts w:ascii="Times New Roman" w:hAnsi="Times New Roman" w:cs="Times New Roman"/>
          <w:sz w:val="28"/>
          <w:szCs w:val="28"/>
          <w:lang w:val="ru-RU"/>
          <w:rPrChange w:id="1420" w:author="Stealth" w:date="2023-10-30T15:22:30Z">
            <w:rPr>
              <w:rFonts w:hAnsi="Cambria Math" w:cs="Times New Roman"/>
              <w:sz w:val="28"/>
              <w:szCs w:val="28"/>
              <w:lang w:val="ru-RU"/>
            </w:rPr>
          </w:rPrChange>
        </w:rPr>
        <w:t>. Его также можно вызвать автоматический кликнув правой копкой мыши по объекту</w:t>
      </w:r>
      <w:r>
        <w:rPr>
          <w:rFonts w:hAnsi="Cambria Math" w:cs="Times New Roman"/>
          <w:sz w:val="28"/>
          <w:szCs w:val="28"/>
          <w:lang w:val="ru-RU"/>
        </w:rPr>
        <w:t>.</w:t>
      </w:r>
    </w:p>
    <w:p>
      <w:pPr>
        <w:jc w:val="center"/>
        <w:rPr>
          <w:ins w:id="1421" w:author="Stealth" w:date="2023-10-30T13:34:24Z"/>
        </w:rPr>
      </w:pPr>
      <w:r>
        <w:drawing>
          <wp:inline distT="0" distB="0" distL="114300" distR="114300">
            <wp:extent cx="1674495" cy="2243455"/>
            <wp:effectExtent l="0" t="0" r="1905" b="120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9"/>
                    <a:stretch>
                      <a:fillRect/>
                    </a:stretch>
                  </pic:blipFill>
                  <pic:spPr>
                    <a:xfrm>
                      <a:off x="0" y="0"/>
                      <a:ext cx="1674495" cy="2243455"/>
                    </a:xfrm>
                    <a:prstGeom prst="rect">
                      <a:avLst/>
                    </a:prstGeom>
                    <a:noFill/>
                    <a:ln>
                      <a:noFill/>
                    </a:ln>
                  </pic:spPr>
                </pic:pic>
              </a:graphicData>
            </a:graphic>
          </wp:inline>
        </w:drawing>
      </w:r>
      <w:r>
        <w:drawing>
          <wp:inline distT="0" distB="0" distL="114300" distR="114300">
            <wp:extent cx="2329815" cy="2259965"/>
            <wp:effectExtent l="0" t="0" r="1905" b="107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0"/>
                    <a:stretch>
                      <a:fillRect/>
                    </a:stretch>
                  </pic:blipFill>
                  <pic:spPr>
                    <a:xfrm>
                      <a:off x="0" y="0"/>
                      <a:ext cx="2329815" cy="2259965"/>
                    </a:xfrm>
                    <a:prstGeom prst="rect">
                      <a:avLst/>
                    </a:prstGeom>
                    <a:noFill/>
                    <a:ln>
                      <a:noFill/>
                    </a:ln>
                  </pic:spPr>
                </pic:pic>
              </a:graphicData>
            </a:graphic>
          </wp:inline>
        </w:drawing>
      </w:r>
    </w:p>
    <w:p>
      <w:pPr>
        <w:jc w:val="center"/>
        <w:rPr>
          <w:rFonts w:hint="default" w:ascii="Times New Roman" w:hAnsi="Times New Roman" w:cs="Times New Roman"/>
          <w:sz w:val="24"/>
          <w:szCs w:val="24"/>
          <w:lang w:val="en-US"/>
          <w:rPrChange w:id="1422" w:author="Stealth" w:date="2023-10-30T15:22:44Z">
            <w:rPr>
              <w:rFonts w:hint="default"/>
              <w:lang w:val="en-US"/>
            </w:rPr>
          </w:rPrChange>
        </w:rPr>
      </w:pPr>
      <w:ins w:id="1423" w:author="Stealth" w:date="2023-10-30T13:34:27Z">
        <w:r>
          <w:rPr>
            <w:rFonts w:hint="default" w:ascii="Times New Roman" w:hAnsi="Times New Roman" w:cs="Times New Roman"/>
            <w:sz w:val="24"/>
            <w:szCs w:val="24"/>
            <w:lang w:val="ru-RU"/>
            <w:rPrChange w:id="1424" w:author="Stealth" w:date="2023-10-30T15:22:44Z">
              <w:rPr>
                <w:rFonts w:hint="default"/>
                <w:lang w:val="ru-RU"/>
              </w:rPr>
            </w:rPrChange>
          </w:rPr>
          <w:t>Рис</w:t>
        </w:r>
      </w:ins>
      <w:ins w:id="1426" w:author="Stealth" w:date="2023-10-30T13:34:28Z">
        <w:r>
          <w:rPr>
            <w:rFonts w:hint="default" w:ascii="Times New Roman" w:hAnsi="Times New Roman" w:cs="Times New Roman"/>
            <w:sz w:val="24"/>
            <w:szCs w:val="24"/>
            <w:lang w:val="ru-RU"/>
            <w:rPrChange w:id="1427" w:author="Stealth" w:date="2023-10-30T15:22:44Z">
              <w:rPr>
                <w:rFonts w:hint="default"/>
                <w:lang w:val="ru-RU"/>
              </w:rPr>
            </w:rPrChange>
          </w:rPr>
          <w:t>.</w:t>
        </w:r>
      </w:ins>
      <w:ins w:id="1429" w:author="Stealth" w:date="2023-10-30T13:34:29Z">
        <w:r>
          <w:rPr>
            <w:rFonts w:hint="default" w:ascii="Times New Roman" w:hAnsi="Times New Roman" w:cs="Times New Roman"/>
            <w:sz w:val="24"/>
            <w:szCs w:val="24"/>
            <w:lang w:val="ru-RU"/>
            <w:rPrChange w:id="1430" w:author="Stealth" w:date="2023-10-30T15:22:44Z">
              <w:rPr>
                <w:rFonts w:hint="default"/>
                <w:lang w:val="ru-RU"/>
              </w:rPr>
            </w:rPrChange>
          </w:rPr>
          <w:t>10-</w:t>
        </w:r>
      </w:ins>
      <w:ins w:id="1432" w:author="Stealth" w:date="2023-10-30T13:34:37Z">
        <w:r>
          <w:rPr>
            <w:rFonts w:hint="default" w:ascii="Times New Roman" w:hAnsi="Times New Roman" w:cs="Times New Roman"/>
            <w:sz w:val="24"/>
            <w:szCs w:val="24"/>
            <w:lang w:val="en-US"/>
            <w:rPrChange w:id="1433" w:author="Stealth" w:date="2023-10-30T15:22:44Z">
              <w:rPr>
                <w:rFonts w:hint="default"/>
                <w:lang w:val="en-US"/>
              </w:rPr>
            </w:rPrChange>
          </w:rPr>
          <w:t>D</w:t>
        </w:r>
      </w:ins>
      <w:ins w:id="1435" w:author="Stealth" w:date="2023-10-30T13:34:39Z">
        <w:r>
          <w:rPr>
            <w:rFonts w:hint="default" w:ascii="Times New Roman" w:hAnsi="Times New Roman" w:cs="Times New Roman"/>
            <w:sz w:val="24"/>
            <w:szCs w:val="24"/>
            <w:lang w:val="en-US"/>
            <w:rPrChange w:id="1436" w:author="Stealth" w:date="2023-10-30T15:22:44Z">
              <w:rPr>
                <w:rFonts w:hint="default"/>
                <w:lang w:val="en-US"/>
              </w:rPr>
            </w:rPrChange>
          </w:rPr>
          <w:t>i</w:t>
        </w:r>
      </w:ins>
      <w:ins w:id="1438" w:author="Stealth" w:date="2023-10-30T13:34:40Z">
        <w:r>
          <w:rPr>
            <w:rFonts w:hint="default" w:ascii="Times New Roman" w:hAnsi="Times New Roman" w:cs="Times New Roman"/>
            <w:sz w:val="24"/>
            <w:szCs w:val="24"/>
            <w:lang w:val="en-US"/>
            <w:rPrChange w:id="1439" w:author="Stealth" w:date="2023-10-30T15:22:44Z">
              <w:rPr>
                <w:rFonts w:hint="default"/>
                <w:lang w:val="en-US"/>
              </w:rPr>
            </w:rPrChange>
          </w:rPr>
          <w:t>m</w:t>
        </w:r>
      </w:ins>
      <w:ins w:id="1441" w:author="Stealth" w:date="2023-10-30T13:34:41Z">
        <w:r>
          <w:rPr>
            <w:rFonts w:hint="default" w:ascii="Times New Roman" w:hAnsi="Times New Roman" w:cs="Times New Roman"/>
            <w:sz w:val="24"/>
            <w:szCs w:val="24"/>
            <w:lang w:val="en-US"/>
            <w:rPrChange w:id="1442" w:author="Stealth" w:date="2023-10-30T15:22:44Z">
              <w:rPr>
                <w:rFonts w:hint="default"/>
                <w:lang w:val="en-US"/>
              </w:rPr>
            </w:rPrChange>
          </w:rPr>
          <w:t>en</w:t>
        </w:r>
      </w:ins>
      <w:ins w:id="1444" w:author="Stealth" w:date="2023-10-30T13:34:42Z">
        <w:r>
          <w:rPr>
            <w:rFonts w:hint="default" w:ascii="Times New Roman" w:hAnsi="Times New Roman" w:cs="Times New Roman"/>
            <w:sz w:val="24"/>
            <w:szCs w:val="24"/>
            <w:lang w:val="en-US"/>
            <w:rPrChange w:id="1445" w:author="Stealth" w:date="2023-10-30T15:22:44Z">
              <w:rPr>
                <w:rFonts w:hint="default"/>
                <w:lang w:val="en-US"/>
              </w:rPr>
            </w:rPrChange>
          </w:rPr>
          <w:t>sion</w:t>
        </w:r>
      </w:ins>
      <w:ins w:id="1447" w:author="Stealth" w:date="2023-10-30T13:35:04Z">
        <w:r>
          <w:rPr>
            <w:rFonts w:hint="default" w:ascii="Times New Roman" w:hAnsi="Times New Roman" w:cs="Times New Roman"/>
            <w:sz w:val="24"/>
            <w:szCs w:val="24"/>
            <w:lang w:val="en-US"/>
            <w:rPrChange w:id="1448" w:author="Stealth" w:date="2023-10-30T15:22:44Z">
              <w:rPr>
                <w:rFonts w:hint="default"/>
                <w:lang w:val="en-US"/>
              </w:rPr>
            </w:rPrChange>
          </w:rPr>
          <w:t>.</w:t>
        </w:r>
      </w:ins>
    </w:p>
    <w:p>
      <w:pPr>
        <w:jc w:val="both"/>
        <w:rPr>
          <w:del w:id="1450" w:author="Stealth" w:date="2023-10-30T13:35:11Z"/>
          <w:rFonts w:ascii="Times New Roman" w:hAnsi="Times New Roman" w:cs="Times New Roman"/>
          <w:sz w:val="28"/>
          <w:szCs w:val="28"/>
          <w:lang w:val="ru-RU"/>
        </w:rPr>
      </w:pPr>
      <w:del w:id="1451" w:author="Stealth" w:date="2023-10-30T13:35:11Z">
        <w:r>
          <w:rPr>
            <w:rFonts w:ascii="Times New Roman" w:hAnsi="Times New Roman" w:cs="Times New Roman"/>
            <w:sz w:val="28"/>
            <w:szCs w:val="28"/>
            <w:lang w:val="ru-RU"/>
          </w:rPr>
          <w:delText xml:space="preserve">С помощью этого инструмента проверяем себя. </w:delText>
        </w:r>
      </w:del>
    </w:p>
    <w:p>
      <w:pPr>
        <w:jc w:val="both"/>
        <w:pPrChange w:id="1452" w:author="Stealth" w:date="2023-10-30T13:35:20Z">
          <w:pPr>
            <w:jc w:val="center"/>
          </w:pPr>
        </w:pPrChange>
      </w:pPr>
      <w:del w:id="1453" w:author="Stealth" w:date="2023-10-30T13:35:18Z">
        <w:r>
          <w:rPr/>
          <w:drawing>
            <wp:inline distT="0" distB="0" distL="114300" distR="114300">
              <wp:extent cx="2286635" cy="2244725"/>
              <wp:effectExtent l="0" t="0" r="14605" b="107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1"/>
                      <a:stretch>
                        <a:fillRect/>
                      </a:stretch>
                    </pic:blipFill>
                    <pic:spPr>
                      <a:xfrm>
                        <a:off x="0" y="0"/>
                        <a:ext cx="2286635" cy="2244725"/>
                      </a:xfrm>
                      <a:prstGeom prst="rect">
                        <a:avLst/>
                      </a:prstGeom>
                      <a:noFill/>
                      <a:ln>
                        <a:noFill/>
                      </a:ln>
                    </pic:spPr>
                  </pic:pic>
                </a:graphicData>
              </a:graphic>
            </wp:inline>
          </w:drawing>
        </w:r>
      </w:del>
    </w:p>
    <w:p>
      <w:pPr>
        <w:jc w:val="both"/>
        <w:rPr>
          <w:rFonts w:ascii="Times New Roman" w:hAnsi="Times New Roman" w:cs="Times New Roman"/>
          <w:sz w:val="28"/>
          <w:szCs w:val="28"/>
          <w:lang w:val="ru-RU"/>
        </w:rPr>
      </w:pPr>
      <w:del w:id="1455" w:author="Stealth" w:date="2023-10-30T13:35:56Z">
        <w:r>
          <w:rPr>
            <w:rFonts w:ascii="Times New Roman" w:hAnsi="Times New Roman" w:cs="Times New Roman"/>
            <w:sz w:val="28"/>
            <w:szCs w:val="28"/>
            <w:lang w:val="ru-RU"/>
          </w:rPr>
          <w:delText xml:space="preserve">Теперь нужно </w:delText>
        </w:r>
      </w:del>
      <w:ins w:id="1456" w:author="Stealth" w:date="2023-10-30T13:37:03Z">
        <w:r>
          <w:rPr>
            <w:rFonts w:ascii="Times New Roman" w:hAnsi="Times New Roman" w:cs="Times New Roman"/>
            <w:sz w:val="28"/>
            <w:szCs w:val="28"/>
            <w:lang w:val="ru-RU"/>
          </w:rPr>
          <w:t>Р</w:t>
        </w:r>
      </w:ins>
      <w:del w:id="1457" w:author="Stealth" w:date="2023-10-30T13:37:02Z">
        <w:r>
          <w:rPr>
            <w:rFonts w:ascii="Times New Roman" w:hAnsi="Times New Roman" w:cs="Times New Roman"/>
            <w:sz w:val="28"/>
            <w:szCs w:val="28"/>
            <w:lang w:val="ru-RU"/>
          </w:rPr>
          <w:delText>р</w:delText>
        </w:r>
      </w:del>
      <w:r>
        <w:rPr>
          <w:rFonts w:ascii="Times New Roman" w:hAnsi="Times New Roman" w:cs="Times New Roman"/>
          <w:sz w:val="28"/>
          <w:szCs w:val="28"/>
          <w:lang w:val="ru-RU"/>
        </w:rPr>
        <w:t>азместить атрибуты посадочного места - имя и</w:t>
      </w:r>
      <w:ins w:id="1458" w:author="Stealth" w:date="2023-10-30T13:35:53Z">
        <w:r>
          <w:rPr>
            <w:rFonts w:hint="default" w:ascii="Times New Roman" w:hAnsi="Times New Roman" w:cs="Times New Roman"/>
            <w:sz w:val="28"/>
            <w:szCs w:val="28"/>
            <w:lang w:val="ru-RU"/>
          </w:rPr>
          <w:t xml:space="preserve"> </w:t>
        </w:r>
      </w:ins>
      <w:del w:id="1459" w:author="Александр Семенов" w:date="2023-10-26T17:10:00Z">
        <w:r>
          <w:rPr>
            <w:rFonts w:ascii="Times New Roman" w:hAnsi="Times New Roman" w:cs="Times New Roman"/>
            <w:sz w:val="28"/>
            <w:szCs w:val="28"/>
            <w:lang w:val="ru-RU"/>
          </w:rPr>
          <w:delText xml:space="preserve"> </w:delText>
        </w:r>
      </w:del>
      <w:ins w:id="1460" w:author="Александр Семенов" w:date="2023-10-26T17:10:00Z">
        <w:r>
          <w:rPr>
            <w:rFonts w:ascii="Times New Roman" w:hAnsi="Times New Roman" w:cs="Times New Roman"/>
            <w:sz w:val="28"/>
            <w:szCs w:val="28"/>
            <w:lang w:val="ru-RU"/>
          </w:rPr>
          <w:t>номинал</w:t>
        </w:r>
      </w:ins>
      <w:del w:id="1461" w:author="Александр Семенов" w:date="2023-10-26T17:10:00Z">
        <w:r>
          <w:rPr>
            <w:rFonts w:ascii="Times New Roman" w:hAnsi="Times New Roman" w:cs="Times New Roman"/>
            <w:sz w:val="28"/>
            <w:szCs w:val="28"/>
            <w:lang w:val="ru-RU"/>
          </w:rPr>
          <w:delText>значение</w:delText>
        </w:r>
      </w:del>
      <w:r>
        <w:rPr>
          <w:rFonts w:ascii="Times New Roman" w:hAnsi="Times New Roman" w:cs="Times New Roman"/>
          <w:sz w:val="28"/>
          <w:szCs w:val="28"/>
          <w:lang w:val="ru-RU"/>
        </w:rPr>
        <w:t>. Имя размещается на слое tName. Наж</w:t>
      </w:r>
      <w:ins w:id="1462" w:author="Stealth" w:date="2023-10-30T13:37:11Z">
        <w:r>
          <w:rPr>
            <w:rFonts w:ascii="Times New Roman" w:hAnsi="Times New Roman" w:cs="Times New Roman"/>
            <w:sz w:val="28"/>
            <w:szCs w:val="28"/>
            <w:lang w:val="ru-RU"/>
          </w:rPr>
          <w:t>ать</w:t>
        </w:r>
      </w:ins>
      <w:del w:id="1463" w:author="Stealth" w:date="2023-10-30T13:37:11Z">
        <w:r>
          <w:rPr>
            <w:rFonts w:ascii="Times New Roman" w:hAnsi="Times New Roman" w:cs="Times New Roman"/>
            <w:sz w:val="28"/>
            <w:szCs w:val="28"/>
            <w:lang w:val="ru-RU"/>
          </w:rPr>
          <w:delText>и</w:delText>
        </w:r>
      </w:del>
      <w:del w:id="1464" w:author="Stealth" w:date="2023-10-30T13:37:10Z">
        <w:r>
          <w:rPr>
            <w:rFonts w:ascii="Times New Roman" w:hAnsi="Times New Roman" w:cs="Times New Roman"/>
            <w:sz w:val="28"/>
            <w:szCs w:val="28"/>
            <w:lang w:val="ru-RU"/>
          </w:rPr>
          <w:delText>маем</w:delText>
        </w:r>
      </w:del>
      <w:r>
        <w:rPr>
          <w:rFonts w:ascii="Times New Roman" w:hAnsi="Times New Roman" w:cs="Times New Roman"/>
          <w:sz w:val="28"/>
          <w:szCs w:val="28"/>
          <w:lang w:val="ru-RU"/>
        </w:rPr>
        <w:t xml:space="preserve"> на иконку Text (меню Draw &gt; Text) , вв</w:t>
      </w:r>
      <w:ins w:id="1465" w:author="Stealth" w:date="2023-10-30T13:37:16Z">
        <w:r>
          <w:rPr>
            <w:rFonts w:ascii="Times New Roman" w:hAnsi="Times New Roman" w:cs="Times New Roman"/>
            <w:sz w:val="28"/>
            <w:szCs w:val="28"/>
            <w:lang w:val="ru-RU"/>
          </w:rPr>
          <w:t>е</w:t>
        </w:r>
      </w:ins>
      <w:ins w:id="1466" w:author="Stealth" w:date="2023-10-30T13:37:17Z">
        <w:r>
          <w:rPr>
            <w:rFonts w:ascii="Times New Roman" w:hAnsi="Times New Roman" w:cs="Times New Roman"/>
            <w:sz w:val="28"/>
            <w:szCs w:val="28"/>
            <w:lang w:val="ru-RU"/>
          </w:rPr>
          <w:t>сти</w:t>
        </w:r>
      </w:ins>
      <w:del w:id="1467" w:author="Stealth" w:date="2023-10-30T13:37:16Z">
        <w:r>
          <w:rPr>
            <w:rFonts w:ascii="Times New Roman" w:hAnsi="Times New Roman" w:cs="Times New Roman"/>
            <w:sz w:val="28"/>
            <w:szCs w:val="28"/>
            <w:lang w:val="ru-RU"/>
          </w:rPr>
          <w:delText>оди</w:delText>
        </w:r>
      </w:del>
      <w:del w:id="1468" w:author="Stealth" w:date="2023-10-30T13:37:15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в диалоговом окне &gt;NAME, наж</w:t>
      </w:r>
      <w:ins w:id="1469" w:author="Stealth" w:date="2023-10-30T13:37:22Z">
        <w:r>
          <w:rPr>
            <w:rFonts w:ascii="Times New Roman" w:hAnsi="Times New Roman" w:cs="Times New Roman"/>
            <w:sz w:val="28"/>
            <w:szCs w:val="28"/>
            <w:lang w:val="ru-RU"/>
          </w:rPr>
          <w:t>ать</w:t>
        </w:r>
      </w:ins>
      <w:del w:id="1470" w:author="Stealth" w:date="2023-10-30T13:37:21Z">
        <w:r>
          <w:rPr>
            <w:rFonts w:ascii="Times New Roman" w:hAnsi="Times New Roman" w:cs="Times New Roman"/>
            <w:sz w:val="28"/>
            <w:szCs w:val="28"/>
            <w:lang w:val="ru-RU"/>
          </w:rPr>
          <w:delText>има</w:delText>
        </w:r>
      </w:del>
      <w:del w:id="1471" w:author="Stealth" w:date="2023-10-30T13:37:20Z">
        <w:r>
          <w:rPr>
            <w:rFonts w:ascii="Times New Roman" w:hAnsi="Times New Roman" w:cs="Times New Roman"/>
            <w:sz w:val="28"/>
            <w:szCs w:val="28"/>
            <w:lang w:val="ru-RU"/>
          </w:rPr>
          <w:delText>ем</w:delText>
        </w:r>
      </w:del>
      <w:r>
        <w:rPr>
          <w:rFonts w:ascii="Times New Roman" w:hAnsi="Times New Roman" w:cs="Times New Roman"/>
          <w:sz w:val="28"/>
          <w:szCs w:val="28"/>
          <w:lang w:val="ru-RU"/>
        </w:rPr>
        <w:t xml:space="preserve"> Ок. В верхнем меню устан</w:t>
      </w:r>
      <w:ins w:id="1472" w:author="Stealth" w:date="2023-10-30T13:37:28Z">
        <w:r>
          <w:rPr>
            <w:rFonts w:ascii="Times New Roman" w:hAnsi="Times New Roman" w:cs="Times New Roman"/>
            <w:sz w:val="28"/>
            <w:szCs w:val="28"/>
            <w:lang w:val="ru-RU"/>
          </w:rPr>
          <w:t>ов</w:t>
        </w:r>
      </w:ins>
      <w:ins w:id="1473" w:author="Stealth" w:date="2023-10-30T13:37:30Z">
        <w:r>
          <w:rPr>
            <w:rFonts w:ascii="Times New Roman" w:hAnsi="Times New Roman" w:cs="Times New Roman"/>
            <w:sz w:val="28"/>
            <w:szCs w:val="28"/>
            <w:lang w:val="ru-RU"/>
          </w:rPr>
          <w:t>ить</w:t>
        </w:r>
      </w:ins>
      <w:del w:id="1474" w:author="Stealth" w:date="2023-10-30T13:37:28Z">
        <w:r>
          <w:rPr>
            <w:rFonts w:ascii="Times New Roman" w:hAnsi="Times New Roman" w:cs="Times New Roman"/>
            <w:sz w:val="28"/>
            <w:szCs w:val="28"/>
            <w:lang w:val="ru-RU"/>
          </w:rPr>
          <w:delText>а</w:delText>
        </w:r>
      </w:del>
      <w:del w:id="1475" w:author="Stealth" w:date="2023-10-30T13:37:27Z">
        <w:r>
          <w:rPr>
            <w:rFonts w:ascii="Times New Roman" w:hAnsi="Times New Roman" w:cs="Times New Roman"/>
            <w:sz w:val="28"/>
            <w:szCs w:val="28"/>
            <w:lang w:val="ru-RU"/>
          </w:rPr>
          <w:delText>в</w:delText>
        </w:r>
      </w:del>
      <w:del w:id="1476" w:author="Stealth" w:date="2023-10-30T13:37:26Z">
        <w:r>
          <w:rPr>
            <w:rFonts w:ascii="Times New Roman" w:hAnsi="Times New Roman" w:cs="Times New Roman"/>
            <w:sz w:val="28"/>
            <w:szCs w:val="28"/>
            <w:lang w:val="ru-RU"/>
          </w:rPr>
          <w:delText>лива</w:delText>
        </w:r>
      </w:del>
      <w:del w:id="1477" w:author="Stealth" w:date="2023-10-30T13:37:25Z">
        <w:r>
          <w:rPr>
            <w:rFonts w:ascii="Times New Roman" w:hAnsi="Times New Roman" w:cs="Times New Roman"/>
            <w:sz w:val="28"/>
            <w:szCs w:val="28"/>
            <w:lang w:val="ru-RU"/>
          </w:rPr>
          <w:delText>ем</w:delText>
        </w:r>
      </w:del>
      <w:r>
        <w:rPr>
          <w:rFonts w:ascii="Times New Roman" w:hAnsi="Times New Roman" w:cs="Times New Roman"/>
          <w:sz w:val="28"/>
          <w:szCs w:val="28"/>
          <w:lang w:val="ru-RU"/>
        </w:rPr>
        <w:t xml:space="preserve"> размер шрифта, векторный тип и разме</w:t>
      </w:r>
      <w:ins w:id="1478" w:author="Stealth" w:date="2023-10-30T13:37:38Z">
        <w:r>
          <w:rPr>
            <w:rFonts w:ascii="Times New Roman" w:hAnsi="Times New Roman" w:cs="Times New Roman"/>
            <w:sz w:val="28"/>
            <w:szCs w:val="28"/>
            <w:lang w:val="ru-RU"/>
          </w:rPr>
          <w:t>с</w:t>
        </w:r>
      </w:ins>
      <w:ins w:id="1479" w:author="Stealth" w:date="2023-10-30T13:37:39Z">
        <w:r>
          <w:rPr>
            <w:rFonts w:ascii="Times New Roman" w:hAnsi="Times New Roman" w:cs="Times New Roman"/>
            <w:sz w:val="28"/>
            <w:szCs w:val="28"/>
            <w:lang w:val="ru-RU"/>
          </w:rPr>
          <w:t>тить</w:t>
        </w:r>
      </w:ins>
      <w:del w:id="1480" w:author="Stealth" w:date="2023-10-30T13:37:36Z">
        <w:r>
          <w:rPr>
            <w:rFonts w:ascii="Times New Roman" w:hAnsi="Times New Roman" w:cs="Times New Roman"/>
            <w:sz w:val="28"/>
            <w:szCs w:val="28"/>
            <w:lang w:val="ru-RU"/>
          </w:rPr>
          <w:delText>щ</w:delText>
        </w:r>
      </w:del>
      <w:del w:id="1481" w:author="Stealth" w:date="2023-10-30T13:37:35Z">
        <w:r>
          <w:rPr>
            <w:rFonts w:ascii="Times New Roman" w:hAnsi="Times New Roman" w:cs="Times New Roman"/>
            <w:sz w:val="28"/>
            <w:szCs w:val="28"/>
            <w:lang w:val="ru-RU"/>
          </w:rPr>
          <w:delText>а</w:delText>
        </w:r>
      </w:del>
      <w:del w:id="1482" w:author="Stealth" w:date="2023-10-30T13:37:34Z">
        <w:r>
          <w:rPr>
            <w:rFonts w:ascii="Times New Roman" w:hAnsi="Times New Roman" w:cs="Times New Roman"/>
            <w:sz w:val="28"/>
            <w:szCs w:val="28"/>
            <w:lang w:val="ru-RU"/>
          </w:rPr>
          <w:delText>ем</w:delText>
        </w:r>
      </w:del>
      <w:r>
        <w:rPr>
          <w:rFonts w:ascii="Times New Roman" w:hAnsi="Times New Roman" w:cs="Times New Roman"/>
          <w:sz w:val="28"/>
          <w:szCs w:val="28"/>
          <w:lang w:val="ru-RU"/>
        </w:rPr>
        <w:t xml:space="preserve"> надпись рядом с резистором. Векторный тип шрифта гарантирует</w:t>
      </w:r>
      <w:del w:id="1483" w:author="Stealth" w:date="2023-10-30T13:37:46Z">
        <w:r>
          <w:rPr>
            <w:rFonts w:ascii="Times New Roman" w:hAnsi="Times New Roman" w:cs="Times New Roman"/>
            <w:sz w:val="28"/>
            <w:szCs w:val="28"/>
            <w:lang w:val="ru-RU"/>
          </w:rPr>
          <w:delText xml:space="preserve"> н</w:delText>
        </w:r>
      </w:del>
      <w:del w:id="1484" w:author="Stealth" w:date="2023-10-30T13:37:45Z">
        <w:r>
          <w:rPr>
            <w:rFonts w:ascii="Times New Roman" w:hAnsi="Times New Roman" w:cs="Times New Roman"/>
            <w:sz w:val="28"/>
            <w:szCs w:val="28"/>
            <w:lang w:val="ru-RU"/>
          </w:rPr>
          <w:delText>ам</w:delText>
        </w:r>
      </w:del>
      <w:r>
        <w:rPr>
          <w:rFonts w:ascii="Times New Roman" w:hAnsi="Times New Roman" w:cs="Times New Roman"/>
          <w:sz w:val="28"/>
          <w:szCs w:val="28"/>
          <w:lang w:val="ru-RU"/>
        </w:rPr>
        <w:t>, что при создании гербер файлов печатной платы надписи никак не изменятся.</w:t>
      </w:r>
    </w:p>
    <w:p>
      <w:pPr>
        <w:jc w:val="center"/>
        <w:rPr>
          <w:ins w:id="1485" w:author="Stealth" w:date="2023-10-30T13:38:12Z"/>
        </w:rPr>
      </w:pPr>
      <w:r>
        <w:drawing>
          <wp:inline distT="0" distB="0" distL="114300" distR="114300">
            <wp:extent cx="5334635" cy="3020695"/>
            <wp:effectExtent l="0" t="0" r="14605" b="1206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2"/>
                    <a:stretch>
                      <a:fillRect/>
                    </a:stretch>
                  </pic:blipFill>
                  <pic:spPr>
                    <a:xfrm>
                      <a:off x="0" y="0"/>
                      <a:ext cx="5334635" cy="3020695"/>
                    </a:xfrm>
                    <a:prstGeom prst="rect">
                      <a:avLst/>
                    </a:prstGeom>
                    <a:noFill/>
                    <a:ln>
                      <a:noFill/>
                    </a:ln>
                  </pic:spPr>
                </pic:pic>
              </a:graphicData>
            </a:graphic>
          </wp:inline>
        </w:drawing>
      </w:r>
    </w:p>
    <w:p>
      <w:pPr>
        <w:jc w:val="center"/>
        <w:rPr>
          <w:rFonts w:hint="default"/>
          <w:lang w:val="ru-RU"/>
        </w:rPr>
      </w:pPr>
      <w:ins w:id="1486" w:author="Stealth" w:date="2023-10-30T13:38:13Z">
        <w:r>
          <w:rPr>
            <w:rFonts w:ascii="Times New Roman" w:hAnsi="Times New Roman" w:cs="Times New Roman"/>
            <w:sz w:val="28"/>
            <w:szCs w:val="28"/>
            <w:lang w:val="ru-RU"/>
            <w:rPrChange w:id="1487" w:author="Stealth" w:date="2023-10-30T15:22:57Z">
              <w:rPr>
                <w:lang w:val="ru-RU"/>
              </w:rPr>
            </w:rPrChange>
          </w:rPr>
          <w:t>Рис</w:t>
        </w:r>
      </w:ins>
      <w:ins w:id="1489" w:author="Stealth" w:date="2023-10-30T13:38:14Z">
        <w:r>
          <w:rPr>
            <w:rFonts w:hint="default" w:ascii="Times New Roman" w:hAnsi="Times New Roman" w:cs="Times New Roman"/>
            <w:sz w:val="28"/>
            <w:szCs w:val="28"/>
            <w:lang w:val="ru-RU"/>
            <w:rPrChange w:id="1490" w:author="Stealth" w:date="2023-10-30T15:22:57Z">
              <w:rPr>
                <w:rFonts w:hint="default"/>
                <w:lang w:val="ru-RU"/>
              </w:rPr>
            </w:rPrChange>
          </w:rPr>
          <w:t>.11</w:t>
        </w:r>
      </w:ins>
      <w:ins w:id="1492" w:author="Stealth" w:date="2023-10-30T13:38:15Z">
        <w:r>
          <w:rPr>
            <w:rFonts w:hint="default" w:ascii="Times New Roman" w:hAnsi="Times New Roman" w:cs="Times New Roman"/>
            <w:sz w:val="28"/>
            <w:szCs w:val="28"/>
            <w:lang w:val="ru-RU"/>
            <w:rPrChange w:id="1493" w:author="Stealth" w:date="2023-10-30T15:22:57Z">
              <w:rPr>
                <w:rFonts w:hint="default"/>
                <w:lang w:val="ru-RU"/>
              </w:rPr>
            </w:rPrChange>
          </w:rPr>
          <w:t>-</w:t>
        </w:r>
      </w:ins>
      <w:ins w:id="1495" w:author="Stealth" w:date="2023-10-30T13:38:22Z">
        <w:r>
          <w:rPr>
            <w:rFonts w:hint="default" w:ascii="Times New Roman" w:hAnsi="Times New Roman" w:cs="Times New Roman"/>
            <w:sz w:val="28"/>
            <w:szCs w:val="28"/>
            <w:lang w:val="ru-RU"/>
            <w:rPrChange w:id="1496" w:author="Stealth" w:date="2023-10-30T15:22:57Z">
              <w:rPr>
                <w:rFonts w:hint="default"/>
                <w:lang w:val="ru-RU"/>
              </w:rPr>
            </w:rPrChange>
          </w:rPr>
          <w:t>Тек</w:t>
        </w:r>
      </w:ins>
      <w:ins w:id="1498" w:author="Stealth" w:date="2023-10-30T13:38:23Z">
        <w:r>
          <w:rPr>
            <w:rFonts w:hint="default" w:ascii="Times New Roman" w:hAnsi="Times New Roman" w:cs="Times New Roman"/>
            <w:sz w:val="28"/>
            <w:szCs w:val="28"/>
            <w:lang w:val="ru-RU"/>
            <w:rPrChange w:id="1499" w:author="Stealth" w:date="2023-10-30T15:22:57Z">
              <w:rPr>
                <w:rFonts w:hint="default"/>
                <w:lang w:val="ru-RU"/>
              </w:rPr>
            </w:rPrChange>
          </w:rPr>
          <w:t>ст.</w:t>
        </w:r>
      </w:ins>
    </w:p>
    <w:p>
      <w:pPr>
        <w:jc w:val="both"/>
        <w:rPr>
          <w:rFonts w:ascii="Times New Roman" w:hAnsi="Times New Roman" w:cs="Times New Roman"/>
          <w:sz w:val="28"/>
          <w:szCs w:val="28"/>
          <w:lang w:val="ru-RU"/>
        </w:rPr>
      </w:pPr>
      <w:r>
        <w:rPr>
          <w:rFonts w:ascii="Times New Roman" w:hAnsi="Times New Roman" w:cs="Times New Roman"/>
          <w:sz w:val="28"/>
          <w:szCs w:val="28"/>
          <w:lang w:val="ru-RU"/>
        </w:rPr>
        <w:t>Чтобы выйти из режима ввода текста н</w:t>
      </w:r>
      <w:ins w:id="1501" w:author="Stealth" w:date="2023-10-30T13:38:02Z">
        <w:r>
          <w:rPr>
            <w:rFonts w:ascii="Times New Roman" w:hAnsi="Times New Roman" w:cs="Times New Roman"/>
            <w:sz w:val="28"/>
            <w:szCs w:val="28"/>
            <w:lang w:val="ru-RU"/>
          </w:rPr>
          <w:t>ео</w:t>
        </w:r>
      </w:ins>
      <w:ins w:id="1502" w:author="Stealth" w:date="2023-10-30T13:38:03Z">
        <w:r>
          <w:rPr>
            <w:rFonts w:ascii="Times New Roman" w:hAnsi="Times New Roman" w:cs="Times New Roman"/>
            <w:sz w:val="28"/>
            <w:szCs w:val="28"/>
            <w:lang w:val="ru-RU"/>
          </w:rPr>
          <w:t>бхо</w:t>
        </w:r>
      </w:ins>
      <w:ins w:id="1503" w:author="Stealth" w:date="2023-10-30T13:38:06Z">
        <w:r>
          <w:rPr>
            <w:rFonts w:ascii="Times New Roman" w:hAnsi="Times New Roman" w:cs="Times New Roman"/>
            <w:sz w:val="28"/>
            <w:szCs w:val="28"/>
            <w:lang w:val="ru-RU"/>
          </w:rPr>
          <w:t>ди</w:t>
        </w:r>
      </w:ins>
      <w:ins w:id="1504" w:author="Stealth" w:date="2023-10-30T13:38:07Z">
        <w:r>
          <w:rPr>
            <w:rFonts w:ascii="Times New Roman" w:hAnsi="Times New Roman" w:cs="Times New Roman"/>
            <w:sz w:val="28"/>
            <w:szCs w:val="28"/>
            <w:lang w:val="ru-RU"/>
          </w:rPr>
          <w:t>мо</w:t>
        </w:r>
      </w:ins>
      <w:del w:id="1505" w:author="Stealth" w:date="2023-10-30T13:38:00Z">
        <w:r>
          <w:rPr>
            <w:rFonts w:ascii="Times New Roman" w:hAnsi="Times New Roman" w:cs="Times New Roman"/>
            <w:sz w:val="28"/>
            <w:szCs w:val="28"/>
            <w:lang w:val="ru-RU"/>
          </w:rPr>
          <w:delText>у</w:delText>
        </w:r>
      </w:del>
      <w:del w:id="1506" w:author="Stealth" w:date="2023-10-30T13:37:59Z">
        <w:r>
          <w:rPr>
            <w:rFonts w:ascii="Times New Roman" w:hAnsi="Times New Roman" w:cs="Times New Roman"/>
            <w:sz w:val="28"/>
            <w:szCs w:val="28"/>
            <w:lang w:val="ru-RU"/>
          </w:rPr>
          <w:delText>жно</w:delText>
        </w:r>
      </w:del>
      <w:r>
        <w:rPr>
          <w:rFonts w:ascii="Times New Roman" w:hAnsi="Times New Roman" w:cs="Times New Roman"/>
          <w:sz w:val="28"/>
          <w:szCs w:val="28"/>
          <w:lang w:val="ru-RU"/>
        </w:rPr>
        <w:t xml:space="preserve"> дважды нажать кнопку </w:t>
      </w:r>
      <w:r>
        <w:rPr>
          <w:rFonts w:ascii="Times New Roman" w:hAnsi="Times New Roman" w:cs="Times New Roman"/>
          <w:sz w:val="28"/>
          <w:szCs w:val="28"/>
        </w:rPr>
        <w:t>Esc</w:t>
      </w:r>
      <w:r>
        <w:rPr>
          <w:rFonts w:ascii="Times New Roman" w:hAnsi="Times New Roman" w:cs="Times New Roman"/>
          <w:sz w:val="28"/>
          <w:szCs w:val="28"/>
          <w:lang w:val="ru-RU"/>
        </w:rPr>
        <w:t>.</w:t>
      </w:r>
    </w:p>
    <w:p>
      <w:pPr>
        <w:jc w:val="both"/>
        <w:rPr>
          <w:del w:id="1507" w:author="Stealth" w:date="2023-10-30T16:26:21Z"/>
          <w:rFonts w:ascii="Times New Roman" w:hAnsi="Times New Roman" w:cs="Times New Roman"/>
          <w:sz w:val="28"/>
          <w:szCs w:val="28"/>
          <w:lang w:val="ru-RU"/>
        </w:rPr>
      </w:pPr>
    </w:p>
    <w:p>
      <w:pPr>
        <w:jc w:val="both"/>
        <w:rPr>
          <w:rFonts w:ascii="Times New Roman" w:hAnsi="Times New Roman" w:cs="Times New Roman"/>
          <w:sz w:val="28"/>
          <w:szCs w:val="28"/>
          <w:lang w:val="ru-RU"/>
        </w:rPr>
      </w:pPr>
      <w:ins w:id="1508" w:author="Stealth" w:date="2023-10-30T13:38:32Z">
        <w:r>
          <w:rPr>
            <w:rFonts w:ascii="Times New Roman" w:hAnsi="Times New Roman" w:cs="Times New Roman"/>
            <w:sz w:val="28"/>
            <w:szCs w:val="28"/>
            <w:lang w:val="ru-RU"/>
          </w:rPr>
          <w:t>Повтори</w:t>
        </w:r>
      </w:ins>
      <w:ins w:id="1509" w:author="Stealth" w:date="2023-10-30T13:38:33Z">
        <w:r>
          <w:rPr>
            <w:rFonts w:ascii="Times New Roman" w:hAnsi="Times New Roman" w:cs="Times New Roman"/>
            <w:sz w:val="28"/>
            <w:szCs w:val="28"/>
            <w:lang w:val="ru-RU"/>
          </w:rPr>
          <w:t>ть</w:t>
        </w:r>
      </w:ins>
      <w:ins w:id="1510" w:author="Stealth" w:date="2023-10-30T13:38:33Z">
        <w:r>
          <w:rPr>
            <w:rFonts w:hint="default" w:ascii="Times New Roman" w:hAnsi="Times New Roman" w:cs="Times New Roman"/>
            <w:sz w:val="28"/>
            <w:szCs w:val="28"/>
            <w:lang w:val="ru-RU"/>
          </w:rPr>
          <w:t xml:space="preserve"> </w:t>
        </w:r>
      </w:ins>
      <w:del w:id="1511" w:author="Stealth" w:date="2023-10-30T13:38:31Z">
        <w:r>
          <w:rPr>
            <w:rFonts w:ascii="Times New Roman" w:hAnsi="Times New Roman" w:cs="Times New Roman"/>
            <w:sz w:val="28"/>
            <w:szCs w:val="28"/>
            <w:lang w:val="ru-RU"/>
          </w:rPr>
          <w:delText>Далее по</w:delText>
        </w:r>
      </w:del>
      <w:del w:id="1512" w:author="Stealth" w:date="2023-10-30T13:38:30Z">
        <w:r>
          <w:rPr>
            <w:rFonts w:ascii="Times New Roman" w:hAnsi="Times New Roman" w:cs="Times New Roman"/>
            <w:sz w:val="28"/>
            <w:szCs w:val="28"/>
            <w:lang w:val="ru-RU"/>
          </w:rPr>
          <w:delText xml:space="preserve">вторяем </w:delText>
        </w:r>
      </w:del>
      <w:r>
        <w:rPr>
          <w:rFonts w:ascii="Times New Roman" w:hAnsi="Times New Roman" w:cs="Times New Roman"/>
          <w:sz w:val="28"/>
          <w:szCs w:val="28"/>
          <w:lang w:val="ru-RU"/>
        </w:rPr>
        <w:t xml:space="preserve">эту процедуру для </w:t>
      </w:r>
      <w:ins w:id="1513" w:author="Stealth" w:date="2023-10-30T13:38:37Z">
        <w:r>
          <w:rPr>
            <w:rFonts w:ascii="Times New Roman" w:hAnsi="Times New Roman" w:cs="Times New Roman"/>
            <w:sz w:val="28"/>
            <w:szCs w:val="28"/>
            <w:lang w:val="ru-RU"/>
          </w:rPr>
          <w:t>но</w:t>
        </w:r>
      </w:ins>
      <w:ins w:id="1514" w:author="Stealth" w:date="2023-10-30T13:38:38Z">
        <w:r>
          <w:rPr>
            <w:rFonts w:ascii="Times New Roman" w:hAnsi="Times New Roman" w:cs="Times New Roman"/>
            <w:sz w:val="28"/>
            <w:szCs w:val="28"/>
            <w:lang w:val="ru-RU"/>
          </w:rPr>
          <w:t>минала</w:t>
        </w:r>
      </w:ins>
      <w:del w:id="1515" w:author="Stealth" w:date="2023-10-30T13:38:37Z">
        <w:r>
          <w:rPr>
            <w:rFonts w:ascii="Times New Roman" w:hAnsi="Times New Roman" w:cs="Times New Roman"/>
            <w:sz w:val="28"/>
            <w:szCs w:val="28"/>
            <w:lang w:val="ru-RU"/>
          </w:rPr>
          <w:delText>з</w:delText>
        </w:r>
      </w:del>
      <w:del w:id="1516" w:author="Stealth" w:date="2023-10-30T13:38:36Z">
        <w:r>
          <w:rPr>
            <w:rFonts w:ascii="Times New Roman" w:hAnsi="Times New Roman" w:cs="Times New Roman"/>
            <w:sz w:val="28"/>
            <w:szCs w:val="28"/>
            <w:lang w:val="ru-RU"/>
          </w:rPr>
          <w:delText>начени</w:delText>
        </w:r>
      </w:del>
      <w:del w:id="1517" w:author="Stealth" w:date="2023-10-30T13:38:35Z">
        <w:r>
          <w:rPr>
            <w:rFonts w:ascii="Times New Roman" w:hAnsi="Times New Roman" w:cs="Times New Roman"/>
            <w:sz w:val="28"/>
            <w:szCs w:val="28"/>
            <w:lang w:val="ru-RU"/>
          </w:rPr>
          <w:delText>я</w:delText>
        </w:r>
      </w:del>
      <w:r>
        <w:rPr>
          <w:rFonts w:ascii="Times New Roman" w:hAnsi="Times New Roman" w:cs="Times New Roman"/>
          <w:sz w:val="28"/>
          <w:szCs w:val="28"/>
          <w:lang w:val="ru-RU"/>
        </w:rPr>
        <w:t>,</w:t>
      </w:r>
      <w:ins w:id="1518" w:author="Stealth" w:date="2023-10-30T16:26:33Z">
        <w:r>
          <w:rPr>
            <w:rFonts w:hint="default" w:ascii="Times New Roman" w:hAnsi="Times New Roman" w:cs="Times New Roman"/>
            <w:sz w:val="28"/>
            <w:szCs w:val="28"/>
            <w:lang w:val="ru-RU"/>
          </w:rPr>
          <w:t xml:space="preserve"> но</w:t>
        </w:r>
      </w:ins>
      <w:del w:id="1519" w:author="Stealth" w:date="2023-10-30T16:26:31Z">
        <w:r>
          <w:rPr>
            <w:rFonts w:ascii="Times New Roman" w:hAnsi="Times New Roman" w:cs="Times New Roman"/>
            <w:sz w:val="28"/>
            <w:szCs w:val="28"/>
            <w:lang w:val="ru-RU"/>
          </w:rPr>
          <w:delText xml:space="preserve"> </w:delText>
        </w:r>
      </w:del>
      <w:del w:id="1520" w:author="Stealth" w:date="2023-10-30T16:26:30Z">
        <w:r>
          <w:rPr>
            <w:rFonts w:ascii="Times New Roman" w:hAnsi="Times New Roman" w:cs="Times New Roman"/>
            <w:sz w:val="28"/>
            <w:szCs w:val="28"/>
            <w:lang w:val="ru-RU"/>
          </w:rPr>
          <w:delText>тол</w:delText>
        </w:r>
      </w:del>
      <w:del w:id="1521" w:author="Stealth" w:date="2023-10-30T16:26:29Z">
        <w:r>
          <w:rPr>
            <w:rFonts w:ascii="Times New Roman" w:hAnsi="Times New Roman" w:cs="Times New Roman"/>
            <w:sz w:val="28"/>
            <w:szCs w:val="28"/>
            <w:lang w:val="ru-RU"/>
          </w:rPr>
          <w:delText>ько</w:delText>
        </w:r>
      </w:del>
      <w:r>
        <w:rPr>
          <w:rFonts w:ascii="Times New Roman" w:hAnsi="Times New Roman" w:cs="Times New Roman"/>
          <w:sz w:val="28"/>
          <w:szCs w:val="28"/>
          <w:lang w:val="ru-RU"/>
        </w:rPr>
        <w:t xml:space="preserve"> разме</w:t>
      </w:r>
      <w:ins w:id="1522" w:author="Stealth" w:date="2023-10-30T13:38:42Z">
        <w:r>
          <w:rPr>
            <w:rFonts w:ascii="Times New Roman" w:hAnsi="Times New Roman" w:cs="Times New Roman"/>
            <w:sz w:val="28"/>
            <w:szCs w:val="28"/>
            <w:lang w:val="ru-RU"/>
          </w:rPr>
          <w:t>стить</w:t>
        </w:r>
      </w:ins>
      <w:del w:id="1523" w:author="Stealth" w:date="2023-10-30T13:38:41Z">
        <w:r>
          <w:rPr>
            <w:rFonts w:ascii="Times New Roman" w:hAnsi="Times New Roman" w:cs="Times New Roman"/>
            <w:sz w:val="28"/>
            <w:szCs w:val="28"/>
            <w:lang w:val="ru-RU"/>
          </w:rPr>
          <w:delText>щае</w:delText>
        </w:r>
      </w:del>
      <w:del w:id="1524" w:author="Stealth" w:date="2023-10-30T13:38:40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его на слое </w:t>
      </w:r>
      <w:r>
        <w:rPr>
          <w:rFonts w:ascii="Times New Roman" w:hAnsi="Times New Roman" w:cs="Times New Roman"/>
          <w:sz w:val="28"/>
          <w:szCs w:val="28"/>
        </w:rPr>
        <w:t>tValue</w:t>
      </w:r>
      <w:r>
        <w:rPr>
          <w:rFonts w:ascii="Times New Roman" w:hAnsi="Times New Roman" w:cs="Times New Roman"/>
          <w:sz w:val="28"/>
          <w:szCs w:val="28"/>
          <w:lang w:val="ru-RU"/>
        </w:rPr>
        <w:t>, а в текстовом поле вв</w:t>
      </w:r>
      <w:ins w:id="1525" w:author="Stealth" w:date="2023-10-30T13:38:49Z">
        <w:r>
          <w:rPr>
            <w:rFonts w:ascii="Times New Roman" w:hAnsi="Times New Roman" w:cs="Times New Roman"/>
            <w:sz w:val="28"/>
            <w:szCs w:val="28"/>
            <w:lang w:val="ru-RU"/>
          </w:rPr>
          <w:t>ести</w:t>
        </w:r>
      </w:ins>
      <w:del w:id="1526" w:author="Stealth" w:date="2023-10-30T13:38:48Z">
        <w:r>
          <w:rPr>
            <w:rFonts w:ascii="Times New Roman" w:hAnsi="Times New Roman" w:cs="Times New Roman"/>
            <w:sz w:val="28"/>
            <w:szCs w:val="28"/>
            <w:lang w:val="ru-RU"/>
          </w:rPr>
          <w:delText>одим</w:delText>
        </w:r>
      </w:del>
      <w:r>
        <w:rPr>
          <w:rFonts w:ascii="Times New Roman" w:hAnsi="Times New Roman" w:cs="Times New Roman"/>
          <w:sz w:val="28"/>
          <w:szCs w:val="28"/>
          <w:lang w:val="ru-RU"/>
        </w:rPr>
        <w:t xml:space="preserve"> &gt;</w:t>
      </w:r>
      <w:r>
        <w:rPr>
          <w:rFonts w:ascii="Times New Roman" w:hAnsi="Times New Roman" w:cs="Times New Roman"/>
          <w:sz w:val="28"/>
          <w:szCs w:val="28"/>
        </w:rPr>
        <w:t>VALUE</w:t>
      </w:r>
      <w:r>
        <w:rPr>
          <w:rFonts w:ascii="Times New Roman" w:hAnsi="Times New Roman" w:cs="Times New Roman"/>
          <w:sz w:val="28"/>
          <w:szCs w:val="28"/>
          <w:lang w:val="ru-RU"/>
        </w:rPr>
        <w:t xml:space="preserve">. </w:t>
      </w:r>
    </w:p>
    <w:p>
      <w:pPr>
        <w:jc w:val="both"/>
        <w:rPr>
          <w:rFonts w:ascii="Times New Roman" w:hAnsi="Times New Roman" w:cs="Times New Roman"/>
          <w:sz w:val="28"/>
          <w:szCs w:val="28"/>
          <w:lang w:val="ru-RU"/>
        </w:rPr>
      </w:pPr>
    </w:p>
    <w:p>
      <w:pPr>
        <w:jc w:val="both"/>
        <w:rPr>
          <w:rFonts w:ascii="Times New Roman" w:hAnsi="Times New Roman" w:cs="Times New Roman"/>
          <w:sz w:val="28"/>
          <w:szCs w:val="28"/>
          <w:lang w:val="ru-RU"/>
        </w:rPr>
      </w:pPr>
      <w:r>
        <w:rPr>
          <w:rFonts w:ascii="Times New Roman" w:hAnsi="Times New Roman" w:cs="Times New Roman"/>
          <w:sz w:val="28"/>
          <w:szCs w:val="28"/>
          <w:lang w:val="ru-RU"/>
        </w:rPr>
        <w:t>Сохран</w:t>
      </w:r>
      <w:ins w:id="1527" w:author="Stealth" w:date="2023-10-30T13:39:01Z">
        <w:r>
          <w:rPr>
            <w:rFonts w:ascii="Times New Roman" w:hAnsi="Times New Roman" w:cs="Times New Roman"/>
            <w:sz w:val="28"/>
            <w:szCs w:val="28"/>
            <w:lang w:val="ru-RU"/>
          </w:rPr>
          <w:t>ить</w:t>
        </w:r>
      </w:ins>
      <w:del w:id="1528" w:author="Stealth" w:date="2023-10-30T13:39:00Z">
        <w:r>
          <w:rPr>
            <w:rFonts w:ascii="Times New Roman" w:hAnsi="Times New Roman" w:cs="Times New Roman"/>
            <w:sz w:val="28"/>
            <w:szCs w:val="28"/>
            <w:lang w:val="ru-RU"/>
          </w:rPr>
          <w:delText>яем</w:delText>
        </w:r>
      </w:del>
      <w:r>
        <w:rPr>
          <w:rFonts w:ascii="Times New Roman" w:hAnsi="Times New Roman" w:cs="Times New Roman"/>
          <w:sz w:val="28"/>
          <w:szCs w:val="28"/>
          <w:lang w:val="ru-RU"/>
        </w:rPr>
        <w:t xml:space="preserve"> результат </w:t>
      </w:r>
      <w:r>
        <w:rPr>
          <w:rFonts w:ascii="Times New Roman" w:hAnsi="Times New Roman" w:cs="Times New Roman"/>
          <w:sz w:val="28"/>
          <w:szCs w:val="28"/>
        </w:rPr>
        <w:t>File</w:t>
      </w:r>
      <w:r>
        <w:rPr>
          <w:rFonts w:ascii="Times New Roman" w:hAnsi="Times New Roman" w:cs="Times New Roman"/>
          <w:sz w:val="28"/>
          <w:szCs w:val="28"/>
          <w:lang w:val="ru-RU"/>
        </w:rPr>
        <w:t xml:space="preserve"> &gt; </w:t>
      </w:r>
      <w:r>
        <w:rPr>
          <w:rFonts w:ascii="Times New Roman" w:hAnsi="Times New Roman" w:cs="Times New Roman"/>
          <w:sz w:val="28"/>
          <w:szCs w:val="28"/>
        </w:rPr>
        <w:t>save</w:t>
      </w:r>
      <w:r>
        <w:rPr>
          <w:rFonts w:ascii="Times New Roman" w:hAnsi="Times New Roman" w:cs="Times New Roman"/>
          <w:sz w:val="28"/>
          <w:szCs w:val="28"/>
          <w:lang w:val="ru-RU"/>
        </w:rPr>
        <w:t>. Посадочное место (футпринт) для компонента готово.</w:t>
      </w:r>
      <w:del w:id="1529" w:author="Stealth" w:date="2023-10-30T13:39:05Z">
        <w:r>
          <w:rPr>
            <w:rFonts w:ascii="Times New Roman" w:hAnsi="Times New Roman" w:cs="Times New Roman"/>
            <w:sz w:val="28"/>
            <w:szCs w:val="28"/>
            <w:lang w:val="ru-RU"/>
          </w:rPr>
          <w:delText xml:space="preserve"> </w:delText>
        </w:r>
      </w:del>
    </w:p>
    <w:p>
      <w:pPr>
        <w:jc w:val="center"/>
        <w:rPr>
          <w:ins w:id="1530" w:author="Stealth" w:date="2023-10-30T13:39:13Z"/>
        </w:rPr>
      </w:pPr>
      <w:r>
        <w:drawing>
          <wp:inline distT="0" distB="0" distL="114300" distR="114300">
            <wp:extent cx="3460115" cy="2551430"/>
            <wp:effectExtent l="0" t="0" r="14605"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23"/>
                    <a:stretch>
                      <a:fillRect/>
                    </a:stretch>
                  </pic:blipFill>
                  <pic:spPr>
                    <a:xfrm>
                      <a:off x="0" y="0"/>
                      <a:ext cx="3460115" cy="2551430"/>
                    </a:xfrm>
                    <a:prstGeom prst="rect">
                      <a:avLst/>
                    </a:prstGeom>
                    <a:noFill/>
                    <a:ln>
                      <a:noFill/>
                    </a:ln>
                  </pic:spPr>
                </pic:pic>
              </a:graphicData>
            </a:graphic>
          </wp:inline>
        </w:drawing>
      </w:r>
    </w:p>
    <w:p>
      <w:pPr>
        <w:jc w:val="center"/>
        <w:rPr>
          <w:ins w:id="1531" w:author="Александр Семенов" w:date="2023-10-26T17:12:00Z"/>
          <w:rFonts w:hint="default" w:ascii="Times New Roman" w:hAnsi="Times New Roman" w:cs="Times New Roman"/>
          <w:sz w:val="24"/>
          <w:szCs w:val="24"/>
          <w:lang w:val="ru-RU"/>
          <w:rPrChange w:id="1532" w:author="Stealth" w:date="2023-10-30T15:23:21Z">
            <w:rPr>
              <w:ins w:id="1533" w:author="Александр Семенов" w:date="2023-10-26T17:12:00Z"/>
              <w:rFonts w:hint="default"/>
              <w:lang w:val="ru-RU"/>
            </w:rPr>
          </w:rPrChange>
        </w:rPr>
      </w:pPr>
      <w:ins w:id="1534" w:author="Stealth" w:date="2023-10-30T13:39:16Z">
        <w:r>
          <w:rPr>
            <w:rFonts w:ascii="Times New Roman" w:hAnsi="Times New Roman" w:cs="Times New Roman"/>
            <w:sz w:val="24"/>
            <w:szCs w:val="24"/>
            <w:lang w:val="ru-RU"/>
            <w:rPrChange w:id="1535" w:author="Stealth" w:date="2023-10-30T15:23:21Z">
              <w:rPr>
                <w:lang w:val="ru-RU"/>
              </w:rPr>
            </w:rPrChange>
          </w:rPr>
          <w:t>Рис</w:t>
        </w:r>
      </w:ins>
      <w:ins w:id="1537" w:author="Stealth" w:date="2023-10-30T13:39:17Z">
        <w:r>
          <w:rPr>
            <w:rFonts w:hint="default" w:ascii="Times New Roman" w:hAnsi="Times New Roman" w:cs="Times New Roman"/>
            <w:sz w:val="24"/>
            <w:szCs w:val="24"/>
            <w:lang w:val="ru-RU"/>
            <w:rPrChange w:id="1538" w:author="Stealth" w:date="2023-10-30T15:23:21Z">
              <w:rPr>
                <w:rFonts w:hint="default"/>
                <w:lang w:val="ru-RU"/>
              </w:rPr>
            </w:rPrChange>
          </w:rPr>
          <w:t>.</w:t>
        </w:r>
      </w:ins>
      <w:ins w:id="1540" w:author="Stealth" w:date="2023-10-30T13:39:18Z">
        <w:r>
          <w:rPr>
            <w:rFonts w:hint="default" w:ascii="Times New Roman" w:hAnsi="Times New Roman" w:cs="Times New Roman"/>
            <w:sz w:val="24"/>
            <w:szCs w:val="24"/>
            <w:lang w:val="ru-RU"/>
            <w:rPrChange w:id="1541" w:author="Stealth" w:date="2023-10-30T15:23:21Z">
              <w:rPr>
                <w:rFonts w:hint="default"/>
                <w:lang w:val="ru-RU"/>
              </w:rPr>
            </w:rPrChange>
          </w:rPr>
          <w:t>12</w:t>
        </w:r>
      </w:ins>
      <w:ins w:id="1543" w:author="Stealth" w:date="2023-10-30T13:39:19Z">
        <w:r>
          <w:rPr>
            <w:rFonts w:hint="default" w:ascii="Times New Roman" w:hAnsi="Times New Roman" w:cs="Times New Roman"/>
            <w:sz w:val="24"/>
            <w:szCs w:val="24"/>
            <w:lang w:val="ru-RU"/>
            <w:rPrChange w:id="1544" w:author="Stealth" w:date="2023-10-30T15:23:21Z">
              <w:rPr>
                <w:rFonts w:hint="default"/>
                <w:lang w:val="ru-RU"/>
              </w:rPr>
            </w:rPrChange>
          </w:rPr>
          <w:t>-</w:t>
        </w:r>
      </w:ins>
      <w:ins w:id="1546" w:author="Stealth" w:date="2023-10-30T13:39:20Z">
        <w:r>
          <w:rPr>
            <w:rFonts w:hint="default" w:ascii="Times New Roman" w:hAnsi="Times New Roman" w:cs="Times New Roman"/>
            <w:sz w:val="24"/>
            <w:szCs w:val="24"/>
            <w:lang w:val="ru-RU"/>
            <w:rPrChange w:id="1547" w:author="Stealth" w:date="2023-10-30T15:23:21Z">
              <w:rPr>
                <w:rFonts w:hint="default"/>
                <w:lang w:val="ru-RU"/>
              </w:rPr>
            </w:rPrChange>
          </w:rPr>
          <w:t>Готов</w:t>
        </w:r>
      </w:ins>
      <w:ins w:id="1549" w:author="Stealth" w:date="2023-10-30T13:39:21Z">
        <w:r>
          <w:rPr>
            <w:rFonts w:hint="default" w:ascii="Times New Roman" w:hAnsi="Times New Roman" w:cs="Times New Roman"/>
            <w:sz w:val="24"/>
            <w:szCs w:val="24"/>
            <w:lang w:val="ru-RU"/>
            <w:rPrChange w:id="1550" w:author="Stealth" w:date="2023-10-30T15:23:21Z">
              <w:rPr>
                <w:rFonts w:hint="default"/>
                <w:lang w:val="ru-RU"/>
              </w:rPr>
            </w:rPrChange>
          </w:rPr>
          <w:t xml:space="preserve">ый </w:t>
        </w:r>
      </w:ins>
      <w:ins w:id="1552" w:author="Stealth" w:date="2023-10-30T13:39:22Z">
        <w:r>
          <w:rPr>
            <w:rFonts w:hint="default" w:ascii="Times New Roman" w:hAnsi="Times New Roman" w:cs="Times New Roman"/>
            <w:sz w:val="24"/>
            <w:szCs w:val="24"/>
            <w:lang w:val="ru-RU"/>
            <w:rPrChange w:id="1553" w:author="Stealth" w:date="2023-10-30T15:23:21Z">
              <w:rPr>
                <w:rFonts w:hint="default"/>
                <w:lang w:val="ru-RU"/>
              </w:rPr>
            </w:rPrChange>
          </w:rPr>
          <w:t>футпр</w:t>
        </w:r>
      </w:ins>
      <w:ins w:id="1555" w:author="Stealth" w:date="2023-10-30T13:39:23Z">
        <w:r>
          <w:rPr>
            <w:rFonts w:hint="default" w:ascii="Times New Roman" w:hAnsi="Times New Roman" w:cs="Times New Roman"/>
            <w:sz w:val="24"/>
            <w:szCs w:val="24"/>
            <w:lang w:val="ru-RU"/>
            <w:rPrChange w:id="1556" w:author="Stealth" w:date="2023-10-30T15:23:21Z">
              <w:rPr>
                <w:rFonts w:hint="default"/>
                <w:lang w:val="ru-RU"/>
              </w:rPr>
            </w:rPrChange>
          </w:rPr>
          <w:t>инт.</w:t>
        </w:r>
      </w:ins>
    </w:p>
    <w:p>
      <w:pPr>
        <w:jc w:val="center"/>
      </w:pPr>
      <w:ins w:id="1558" w:author="Александр Семенов" w:date="2023-10-26T17:12:00Z">
        <w:r>
          <w:rPr>
            <w:rStyle w:val="6"/>
          </w:rPr>
          <w:commentReference w:id="4"/>
        </w:r>
      </w:ins>
    </w:p>
    <w:p>
      <w:pPr>
        <w:jc w:val="center"/>
        <w:rPr>
          <w:lang w:val="ru-RU"/>
        </w:rPr>
      </w:pPr>
    </w:p>
    <w:p>
      <w:pPr>
        <w:jc w:val="center"/>
        <w:rPr>
          <w:rFonts w:ascii="Times New Roman" w:hAnsi="Times New Roman"/>
          <w:b/>
          <w:bCs/>
          <w:sz w:val="28"/>
          <w:szCs w:val="28"/>
          <w:lang w:val="ru-RU"/>
        </w:rPr>
        <w:pPrChange w:id="1559" w:author="Stealth" w:date="2023-10-30T16:41:39Z">
          <w:pPr>
            <w:jc w:val="both"/>
          </w:pPr>
        </w:pPrChange>
      </w:pPr>
      <w:r>
        <w:rPr>
          <w:rFonts w:ascii="Times New Roman" w:hAnsi="Times New Roman"/>
          <w:b/>
          <w:bCs/>
          <w:sz w:val="28"/>
          <w:szCs w:val="28"/>
          <w:lang w:val="ru-RU"/>
        </w:rPr>
        <w:t>Добавочная информация.</w:t>
      </w:r>
    </w:p>
    <w:p>
      <w:pPr>
        <w:jc w:val="both"/>
        <w:rPr>
          <w:del w:id="1560" w:author="Stealth" w:date="2023-10-30T16:09:56Z"/>
          <w:rFonts w:ascii="Times New Roman" w:hAnsi="Times New Roman"/>
          <w:sz w:val="28"/>
          <w:szCs w:val="28"/>
          <w:lang w:val="ru-RU"/>
        </w:rPr>
      </w:pPr>
      <w:r>
        <w:rPr>
          <w:rFonts w:ascii="Times New Roman" w:hAnsi="Times New Roman"/>
          <w:sz w:val="28"/>
          <w:szCs w:val="28"/>
          <w:lang w:val="ru-RU"/>
        </w:rPr>
        <w:t xml:space="preserve">При создании </w:t>
      </w:r>
      <w:r>
        <w:rPr>
          <w:rFonts w:ascii="Times New Roman" w:hAnsi="Times New Roman"/>
          <w:sz w:val="28"/>
          <w:szCs w:val="28"/>
        </w:rPr>
        <w:t>Pad</w:t>
      </w:r>
      <w:r>
        <w:rPr>
          <w:rFonts w:ascii="Times New Roman" w:hAnsi="Times New Roman"/>
          <w:sz w:val="28"/>
          <w:szCs w:val="28"/>
          <w:lang w:val="ru-RU"/>
        </w:rPr>
        <w:t xml:space="preserve"> есть условие: само отверстие всегда круглое.</w:t>
      </w:r>
    </w:p>
    <w:p>
      <w:pPr>
        <w:jc w:val="both"/>
        <w:rPr>
          <w:sz w:val="28"/>
          <w:szCs w:val="28"/>
          <w:lang w:val="ru-RU"/>
          <w:rPrChange w:id="1562" w:author="Stealth" w:date="2023-10-30T15:23:28Z">
            <w:rPr>
              <w:lang w:val="ru-RU"/>
            </w:rPr>
          </w:rPrChange>
        </w:rPr>
        <w:pPrChange w:id="1561" w:author="Stealth" w:date="2023-10-30T16:09:56Z">
          <w:pPr>
            <w:jc w:val="center"/>
          </w:pPr>
        </w:pPrChange>
      </w:pPr>
    </w:p>
    <w:p>
      <w:pPr>
        <w:jc w:val="center"/>
        <w:rPr>
          <w:ins w:id="1563" w:author="Stealth" w:date="2023-10-30T16:09:51Z"/>
        </w:rPr>
      </w:pPr>
    </w:p>
    <w:p>
      <w:pPr>
        <w:jc w:val="center"/>
        <w:rPr>
          <w:ins w:id="1564" w:author="Stealth" w:date="2023-10-30T13:39:39Z"/>
        </w:rPr>
      </w:pPr>
      <w:r>
        <w:drawing>
          <wp:inline distT="0" distB="0" distL="114300" distR="114300">
            <wp:extent cx="2372360" cy="1576070"/>
            <wp:effectExtent l="0" t="0" r="508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24"/>
                    <a:srcRect l="22503" r="12928"/>
                    <a:stretch>
                      <a:fillRect/>
                    </a:stretch>
                  </pic:blipFill>
                  <pic:spPr>
                    <a:xfrm>
                      <a:off x="0" y="0"/>
                      <a:ext cx="2372360" cy="1576070"/>
                    </a:xfrm>
                    <a:prstGeom prst="rect">
                      <a:avLst/>
                    </a:prstGeom>
                    <a:noFill/>
                    <a:ln>
                      <a:noFill/>
                    </a:ln>
                  </pic:spPr>
                </pic:pic>
              </a:graphicData>
            </a:graphic>
          </wp:inline>
        </w:drawing>
      </w:r>
    </w:p>
    <w:p>
      <w:pPr>
        <w:jc w:val="center"/>
        <w:rPr>
          <w:rFonts w:hint="default" w:ascii="Times New Roman" w:hAnsi="Times New Roman" w:cs="Times New Roman"/>
          <w:sz w:val="24"/>
          <w:szCs w:val="24"/>
          <w:lang w:val="ru-RU"/>
          <w:rPrChange w:id="1565" w:author="Stealth" w:date="2023-10-30T15:23:34Z">
            <w:rPr>
              <w:rFonts w:hint="default"/>
              <w:lang w:val="ru-RU"/>
            </w:rPr>
          </w:rPrChange>
        </w:rPr>
      </w:pPr>
      <w:ins w:id="1566" w:author="Stealth" w:date="2023-10-30T13:39:40Z">
        <w:r>
          <w:rPr>
            <w:rFonts w:ascii="Times New Roman" w:hAnsi="Times New Roman" w:cs="Times New Roman"/>
            <w:sz w:val="24"/>
            <w:szCs w:val="24"/>
            <w:lang w:val="ru-RU"/>
            <w:rPrChange w:id="1567" w:author="Stealth" w:date="2023-10-30T15:23:34Z">
              <w:rPr>
                <w:lang w:val="ru-RU"/>
              </w:rPr>
            </w:rPrChange>
          </w:rPr>
          <w:t>Рис</w:t>
        </w:r>
      </w:ins>
      <w:ins w:id="1569" w:author="Stealth" w:date="2023-10-30T13:39:41Z">
        <w:r>
          <w:rPr>
            <w:rFonts w:hint="default" w:ascii="Times New Roman" w:hAnsi="Times New Roman" w:cs="Times New Roman"/>
            <w:sz w:val="24"/>
            <w:szCs w:val="24"/>
            <w:lang w:val="ru-RU"/>
            <w:rPrChange w:id="1570" w:author="Stealth" w:date="2023-10-30T15:23:34Z">
              <w:rPr>
                <w:rFonts w:hint="default"/>
                <w:lang w:val="ru-RU"/>
              </w:rPr>
            </w:rPrChange>
          </w:rPr>
          <w:t>.</w:t>
        </w:r>
      </w:ins>
      <w:ins w:id="1572" w:author="Stealth" w:date="2023-10-30T13:39:43Z">
        <w:r>
          <w:rPr>
            <w:rFonts w:hint="default" w:ascii="Times New Roman" w:hAnsi="Times New Roman" w:cs="Times New Roman"/>
            <w:sz w:val="24"/>
            <w:szCs w:val="24"/>
            <w:lang w:val="ru-RU"/>
            <w:rPrChange w:id="1573" w:author="Stealth" w:date="2023-10-30T15:23:34Z">
              <w:rPr>
                <w:rFonts w:hint="default"/>
                <w:lang w:val="ru-RU"/>
              </w:rPr>
            </w:rPrChange>
          </w:rPr>
          <w:t>13</w:t>
        </w:r>
      </w:ins>
      <w:ins w:id="1575" w:author="Stealth" w:date="2023-10-30T13:39:44Z">
        <w:r>
          <w:rPr>
            <w:rFonts w:hint="default" w:ascii="Times New Roman" w:hAnsi="Times New Roman" w:cs="Times New Roman"/>
            <w:sz w:val="24"/>
            <w:szCs w:val="24"/>
            <w:lang w:val="ru-RU"/>
            <w:rPrChange w:id="1576" w:author="Stealth" w:date="2023-10-30T15:23:34Z">
              <w:rPr>
                <w:rFonts w:hint="default"/>
                <w:lang w:val="ru-RU"/>
              </w:rPr>
            </w:rPrChange>
          </w:rPr>
          <w:t>-</w:t>
        </w:r>
      </w:ins>
      <w:ins w:id="1578" w:author="Stealth" w:date="2023-10-30T13:39:45Z">
        <w:r>
          <w:rPr>
            <w:rFonts w:hint="default" w:ascii="Times New Roman" w:hAnsi="Times New Roman" w:cs="Times New Roman"/>
            <w:sz w:val="24"/>
            <w:szCs w:val="24"/>
            <w:lang w:val="en-US"/>
            <w:rPrChange w:id="1579" w:author="Stealth" w:date="2023-10-30T15:23:34Z">
              <w:rPr>
                <w:rFonts w:hint="default"/>
                <w:lang w:val="en-US"/>
              </w:rPr>
            </w:rPrChange>
          </w:rPr>
          <w:t>Pad</w:t>
        </w:r>
      </w:ins>
      <w:ins w:id="1581" w:author="Stealth" w:date="2023-10-30T13:39:46Z">
        <w:r>
          <w:rPr>
            <w:rFonts w:hint="default" w:ascii="Times New Roman" w:hAnsi="Times New Roman" w:cs="Times New Roman"/>
            <w:sz w:val="24"/>
            <w:szCs w:val="24"/>
            <w:lang w:val="ru-RU"/>
            <w:rPrChange w:id="1582" w:author="Stealth" w:date="2023-10-30T15:23:34Z">
              <w:rPr>
                <w:rFonts w:hint="default"/>
                <w:lang w:val="ru-RU"/>
              </w:rPr>
            </w:rPrChange>
          </w:rPr>
          <w:t>.</w:t>
        </w:r>
      </w:ins>
    </w:p>
    <w:p>
      <w:pPr>
        <w:jc w:val="both"/>
        <w:rPr>
          <w:del w:id="1584" w:author="Stealth" w:date="2023-10-30T16:09:59Z"/>
        </w:rPr>
      </w:pPr>
    </w:p>
    <w:p>
      <w:pPr>
        <w:jc w:val="both"/>
      </w:pPr>
    </w:p>
    <w:p>
      <w:pPr>
        <w:jc w:val="both"/>
        <w:rPr>
          <w:rFonts w:ascii="Times New Roman" w:hAnsi="Times New Roman" w:cs="Times New Roman"/>
          <w:sz w:val="28"/>
          <w:szCs w:val="28"/>
          <w:lang w:val="ru-RU"/>
        </w:rPr>
      </w:pPr>
      <w:r>
        <w:rPr>
          <w:rFonts w:ascii="Times New Roman" w:hAnsi="Times New Roman" w:cs="Times New Roman"/>
          <w:sz w:val="28"/>
          <w:szCs w:val="28"/>
          <w:lang w:val="ru-RU"/>
        </w:rPr>
        <w:t>Для создания</w:t>
      </w:r>
      <w:del w:id="1585" w:author="Stealth" w:date="2023-10-30T13:40:02Z">
        <w:r>
          <w:rPr>
            <w:rFonts w:ascii="Times New Roman" w:hAnsi="Times New Roman" w:cs="Times New Roman"/>
            <w:sz w:val="28"/>
            <w:szCs w:val="28"/>
            <w:lang w:val="ru-RU"/>
          </w:rPr>
          <w:delText xml:space="preserve"> по</w:delText>
        </w:r>
      </w:del>
      <w:del w:id="1586" w:author="Stealth" w:date="2023-10-30T13:40:01Z">
        <w:r>
          <w:rPr>
            <w:rFonts w:ascii="Times New Roman" w:hAnsi="Times New Roman" w:cs="Times New Roman"/>
            <w:sz w:val="28"/>
            <w:szCs w:val="28"/>
            <w:lang w:val="ru-RU"/>
          </w:rPr>
          <w:delText>добны</w:delText>
        </w:r>
      </w:del>
      <w:del w:id="1587" w:author="Stealth" w:date="2023-10-30T13:40:00Z">
        <w:r>
          <w:rPr>
            <w:rFonts w:ascii="Times New Roman" w:hAnsi="Times New Roman" w:cs="Times New Roman"/>
            <w:sz w:val="28"/>
            <w:szCs w:val="28"/>
            <w:lang w:val="ru-RU"/>
          </w:rPr>
          <w:delText>х</w:delText>
        </w:r>
      </w:del>
      <w:r>
        <w:rPr>
          <w:rFonts w:ascii="Times New Roman" w:hAnsi="Times New Roman" w:cs="Times New Roman"/>
          <w:sz w:val="28"/>
          <w:szCs w:val="28"/>
          <w:lang w:val="ru-RU"/>
        </w:rPr>
        <w:t xml:space="preserve"> отве</w:t>
      </w:r>
      <w:ins w:id="1588" w:author="Stealth" w:date="2023-10-30T13:41:09Z">
        <w:r>
          <w:rPr>
            <w:rFonts w:ascii="Times New Roman" w:hAnsi="Times New Roman" w:cs="Times New Roman"/>
            <w:sz w:val="28"/>
            <w:szCs w:val="28"/>
            <w:lang w:val="ru-RU"/>
          </w:rPr>
          <w:t>р</w:t>
        </w:r>
      </w:ins>
      <w:ins w:id="1589" w:author="Stealth" w:date="2023-10-30T13:41:10Z">
        <w:r>
          <w:rPr>
            <w:rFonts w:ascii="Times New Roman" w:hAnsi="Times New Roman" w:cs="Times New Roman"/>
            <w:sz w:val="28"/>
            <w:szCs w:val="28"/>
            <w:lang w:val="ru-RU"/>
          </w:rPr>
          <w:t>стий</w:t>
        </w:r>
      </w:ins>
      <w:ins w:id="1590" w:author="Stealth" w:date="2023-10-30T13:41:33Z">
        <w:r>
          <w:rPr>
            <w:rFonts w:hint="default" w:ascii="Times New Roman" w:hAnsi="Times New Roman" w:cs="Times New Roman"/>
            <w:sz w:val="28"/>
            <w:szCs w:val="28"/>
            <w:lang w:val="ru-RU"/>
          </w:rPr>
          <w:t>,</w:t>
        </w:r>
      </w:ins>
      <w:ins w:id="1591" w:author="Stealth" w:date="2023-10-30T13:41:10Z">
        <w:r>
          <w:rPr>
            <w:rFonts w:hint="default" w:ascii="Times New Roman" w:hAnsi="Times New Roman" w:cs="Times New Roman"/>
            <w:sz w:val="28"/>
            <w:szCs w:val="28"/>
            <w:lang w:val="ru-RU"/>
          </w:rPr>
          <w:t xml:space="preserve"> </w:t>
        </w:r>
      </w:ins>
      <w:ins w:id="1592" w:author="Stealth" w:date="2023-10-30T13:41:15Z">
        <w:r>
          <w:rPr>
            <w:rFonts w:hint="default" w:ascii="Times New Roman" w:hAnsi="Times New Roman" w:cs="Times New Roman"/>
            <w:sz w:val="28"/>
            <w:szCs w:val="28"/>
            <w:lang w:val="ru-RU"/>
          </w:rPr>
          <w:t>п</w:t>
        </w:r>
      </w:ins>
      <w:ins w:id="1593" w:author="Stealth" w:date="2023-10-30T13:41:16Z">
        <w:r>
          <w:rPr>
            <w:rFonts w:hint="default" w:ascii="Times New Roman" w:hAnsi="Times New Roman" w:cs="Times New Roman"/>
            <w:sz w:val="28"/>
            <w:szCs w:val="28"/>
            <w:lang w:val="ru-RU"/>
          </w:rPr>
          <w:t>од</w:t>
        </w:r>
      </w:ins>
      <w:ins w:id="1594" w:author="Stealth" w:date="2023-10-30T13:41:17Z">
        <w:r>
          <w:rPr>
            <w:rFonts w:hint="default" w:ascii="Times New Roman" w:hAnsi="Times New Roman" w:cs="Times New Roman"/>
            <w:sz w:val="28"/>
            <w:szCs w:val="28"/>
            <w:lang w:val="ru-RU"/>
          </w:rPr>
          <w:t>обн</w:t>
        </w:r>
      </w:ins>
      <w:ins w:id="1595" w:author="Stealth" w:date="2023-10-30T13:41:18Z">
        <w:r>
          <w:rPr>
            <w:rFonts w:hint="default" w:ascii="Times New Roman" w:hAnsi="Times New Roman" w:cs="Times New Roman"/>
            <w:sz w:val="28"/>
            <w:szCs w:val="28"/>
            <w:lang w:val="ru-RU"/>
          </w:rPr>
          <w:t>ых тем</w:t>
        </w:r>
      </w:ins>
      <w:ins w:id="1596" w:author="Stealth" w:date="2023-10-30T13:41:19Z">
        <w:r>
          <w:rPr>
            <w:rFonts w:hint="default" w:ascii="Times New Roman" w:hAnsi="Times New Roman" w:cs="Times New Roman"/>
            <w:sz w:val="28"/>
            <w:szCs w:val="28"/>
            <w:lang w:val="ru-RU"/>
          </w:rPr>
          <w:t xml:space="preserve"> что</w:t>
        </w:r>
      </w:ins>
      <w:ins w:id="1597" w:author="Stealth" w:date="2023-10-30T13:41:20Z">
        <w:r>
          <w:rPr>
            <w:rFonts w:hint="default" w:ascii="Times New Roman" w:hAnsi="Times New Roman" w:cs="Times New Roman"/>
            <w:sz w:val="28"/>
            <w:szCs w:val="28"/>
            <w:lang w:val="ru-RU"/>
          </w:rPr>
          <w:t xml:space="preserve"> на р</w:t>
        </w:r>
      </w:ins>
      <w:ins w:id="1598" w:author="Stealth" w:date="2023-10-30T13:41:21Z">
        <w:r>
          <w:rPr>
            <w:rFonts w:hint="default" w:ascii="Times New Roman" w:hAnsi="Times New Roman" w:cs="Times New Roman"/>
            <w:sz w:val="28"/>
            <w:szCs w:val="28"/>
            <w:lang w:val="ru-RU"/>
          </w:rPr>
          <w:t>исунке</w:t>
        </w:r>
      </w:ins>
      <w:ins w:id="1599" w:author="Stealth" w:date="2023-10-30T13:41:22Z">
        <w:r>
          <w:rPr>
            <w:rFonts w:hint="default" w:ascii="Times New Roman" w:hAnsi="Times New Roman" w:cs="Times New Roman"/>
            <w:sz w:val="28"/>
            <w:szCs w:val="28"/>
            <w:lang w:val="ru-RU"/>
          </w:rPr>
          <w:t xml:space="preserve"> 1</w:t>
        </w:r>
      </w:ins>
      <w:ins w:id="1600" w:author="Stealth" w:date="2023-10-30T13:42:09Z">
        <w:r>
          <w:rPr>
            <w:rFonts w:hint="default" w:ascii="Times New Roman" w:hAnsi="Times New Roman" w:cs="Times New Roman"/>
            <w:sz w:val="28"/>
            <w:szCs w:val="28"/>
            <w:lang w:val="ru-RU"/>
          </w:rPr>
          <w:t>4</w:t>
        </w:r>
      </w:ins>
      <w:del w:id="1601" w:author="Stealth" w:date="2023-10-30T13:41:08Z">
        <w:r>
          <w:rPr>
            <w:rFonts w:ascii="Times New Roman" w:hAnsi="Times New Roman" w:cs="Times New Roman"/>
            <w:sz w:val="28"/>
            <w:szCs w:val="28"/>
            <w:lang w:val="ru-RU"/>
          </w:rPr>
          <w:delText>рсти</w:delText>
        </w:r>
      </w:del>
      <w:del w:id="1602" w:author="Stealth" w:date="2023-10-30T13:41:07Z">
        <w:r>
          <w:rPr>
            <w:rFonts w:ascii="Times New Roman" w:hAnsi="Times New Roman" w:cs="Times New Roman"/>
            <w:sz w:val="28"/>
            <w:szCs w:val="28"/>
            <w:lang w:val="ru-RU"/>
          </w:rPr>
          <w:delText>й</w:delText>
        </w:r>
      </w:del>
      <w:ins w:id="1603" w:author="Stealth" w:date="2023-10-30T13:41:39Z">
        <w:r>
          <w:rPr>
            <w:rFonts w:hint="default" w:ascii="Times New Roman" w:hAnsi="Times New Roman" w:cs="Times New Roman"/>
            <w:sz w:val="28"/>
            <w:szCs w:val="28"/>
            <w:lang w:val="ru-RU"/>
          </w:rPr>
          <w:t>,</w:t>
        </w:r>
      </w:ins>
      <w:ins w:id="1604" w:author="Stealth" w:date="2023-10-30T13:41:40Z">
        <w:r>
          <w:rPr>
            <w:rFonts w:hint="default" w:ascii="Times New Roman" w:hAnsi="Times New Roman" w:cs="Times New Roman"/>
            <w:sz w:val="28"/>
            <w:szCs w:val="28"/>
            <w:lang w:val="ru-RU"/>
          </w:rPr>
          <w:t xml:space="preserve"> </w:t>
        </w:r>
      </w:ins>
      <w:del w:id="1605" w:author="Stealth" w:date="2023-10-30T13:41:38Z">
        <w:r>
          <w:rPr>
            <w:rFonts w:ascii="Times New Roman" w:hAnsi="Times New Roman" w:cs="Times New Roman"/>
            <w:sz w:val="28"/>
            <w:szCs w:val="28"/>
            <w:lang w:val="ru-RU"/>
          </w:rPr>
          <w:delText xml:space="preserve"> </w:delText>
        </w:r>
      </w:del>
      <w:r>
        <w:rPr>
          <w:rFonts w:ascii="Times New Roman" w:hAnsi="Times New Roman" w:cs="Times New Roman"/>
          <w:sz w:val="28"/>
          <w:szCs w:val="28"/>
          <w:lang w:val="ru-RU"/>
        </w:rPr>
        <w:t>необходимо:</w:t>
      </w:r>
    </w:p>
    <w:p>
      <w:pPr>
        <w:jc w:val="both"/>
        <w:rPr>
          <w:rFonts w:ascii="Times New Roman" w:hAnsi="Times New Roman" w:cs="Times New Roman"/>
          <w:sz w:val="28"/>
          <w:szCs w:val="28"/>
          <w:lang w:val="ru-RU"/>
        </w:rPr>
      </w:pPr>
    </w:p>
    <w:p>
      <w:pPr>
        <w:jc w:val="center"/>
        <w:rPr>
          <w:ins w:id="1606" w:author="Stealth" w:date="2023-10-30T13:42:05Z"/>
        </w:rPr>
      </w:pPr>
      <w:r>
        <w:drawing>
          <wp:inline distT="0" distB="0" distL="114300" distR="114300">
            <wp:extent cx="3982720" cy="2057400"/>
            <wp:effectExtent l="0" t="0" r="1016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25"/>
                    <a:stretch>
                      <a:fillRect/>
                    </a:stretch>
                  </pic:blipFill>
                  <pic:spPr>
                    <a:xfrm>
                      <a:off x="0" y="0"/>
                      <a:ext cx="3982720" cy="2057400"/>
                    </a:xfrm>
                    <a:prstGeom prst="rect">
                      <a:avLst/>
                    </a:prstGeom>
                    <a:noFill/>
                    <a:ln>
                      <a:noFill/>
                    </a:ln>
                  </pic:spPr>
                </pic:pic>
              </a:graphicData>
            </a:graphic>
          </wp:inline>
        </w:drawing>
      </w:r>
    </w:p>
    <w:p>
      <w:pPr>
        <w:jc w:val="center"/>
        <w:rPr>
          <w:rFonts w:hint="default" w:ascii="Times New Roman" w:hAnsi="Times New Roman" w:cs="Times New Roman"/>
          <w:sz w:val="24"/>
          <w:szCs w:val="24"/>
          <w:lang w:val="en-US"/>
          <w:rPrChange w:id="1607" w:author="Stealth" w:date="2023-10-30T15:23:42Z">
            <w:rPr>
              <w:rFonts w:hint="default"/>
              <w:lang w:val="en-US"/>
            </w:rPr>
          </w:rPrChange>
        </w:rPr>
      </w:pPr>
      <w:ins w:id="1608" w:author="Stealth" w:date="2023-10-30T13:42:13Z">
        <w:r>
          <w:rPr>
            <w:rFonts w:hint="default" w:ascii="Times New Roman" w:hAnsi="Times New Roman" w:cs="Times New Roman"/>
            <w:sz w:val="24"/>
            <w:szCs w:val="24"/>
            <w:lang w:val="ru-RU"/>
            <w:rPrChange w:id="1609" w:author="Stealth" w:date="2023-10-30T15:23:42Z">
              <w:rPr>
                <w:rFonts w:hint="default"/>
                <w:lang w:val="ru-RU"/>
              </w:rPr>
            </w:rPrChange>
          </w:rPr>
          <w:t>Рис</w:t>
        </w:r>
      </w:ins>
      <w:ins w:id="1611" w:author="Stealth" w:date="2023-10-30T13:42:14Z">
        <w:r>
          <w:rPr>
            <w:rFonts w:hint="default" w:ascii="Times New Roman" w:hAnsi="Times New Roman" w:cs="Times New Roman"/>
            <w:sz w:val="24"/>
            <w:szCs w:val="24"/>
            <w:lang w:val="ru-RU"/>
            <w:rPrChange w:id="1612" w:author="Stealth" w:date="2023-10-30T15:23:42Z">
              <w:rPr>
                <w:rFonts w:hint="default"/>
                <w:lang w:val="ru-RU"/>
              </w:rPr>
            </w:rPrChange>
          </w:rPr>
          <w:t>.1</w:t>
        </w:r>
      </w:ins>
      <w:ins w:id="1614" w:author="Stealth" w:date="2023-10-30T13:42:15Z">
        <w:r>
          <w:rPr>
            <w:rFonts w:hint="default" w:ascii="Times New Roman" w:hAnsi="Times New Roman" w:cs="Times New Roman"/>
            <w:sz w:val="24"/>
            <w:szCs w:val="24"/>
            <w:lang w:val="ru-RU"/>
            <w:rPrChange w:id="1615" w:author="Stealth" w:date="2023-10-30T15:23:42Z">
              <w:rPr>
                <w:rFonts w:hint="default"/>
                <w:lang w:val="ru-RU"/>
              </w:rPr>
            </w:rPrChange>
          </w:rPr>
          <w:t>4-</w:t>
        </w:r>
      </w:ins>
      <w:ins w:id="1617" w:author="Stealth" w:date="2023-10-30T16:03:29Z">
        <w:r>
          <w:rPr>
            <w:rFonts w:hint="default" w:ascii="Times New Roman" w:hAnsi="Times New Roman" w:cs="Times New Roman"/>
            <w:sz w:val="24"/>
            <w:szCs w:val="24"/>
            <w:lang w:val="ru-RU"/>
          </w:rPr>
          <w:t>П</w:t>
        </w:r>
      </w:ins>
      <w:ins w:id="1618" w:author="Stealth" w:date="2023-10-30T16:05:41Z">
        <w:r>
          <w:rPr>
            <w:rFonts w:hint="default" w:ascii="Times New Roman" w:hAnsi="Times New Roman" w:cs="Times New Roman"/>
            <w:sz w:val="24"/>
            <w:szCs w:val="24"/>
            <w:lang w:val="ru-RU"/>
          </w:rPr>
          <w:t>оса</w:t>
        </w:r>
      </w:ins>
      <w:ins w:id="1619" w:author="Stealth" w:date="2023-10-30T16:05:42Z">
        <w:r>
          <w:rPr>
            <w:rFonts w:hint="default" w:ascii="Times New Roman" w:hAnsi="Times New Roman" w:cs="Times New Roman"/>
            <w:sz w:val="24"/>
            <w:szCs w:val="24"/>
            <w:lang w:val="ru-RU"/>
          </w:rPr>
          <w:t>дочн</w:t>
        </w:r>
      </w:ins>
      <w:ins w:id="1620" w:author="Stealth" w:date="2023-10-30T16:05:43Z">
        <w:r>
          <w:rPr>
            <w:rFonts w:hint="default" w:ascii="Times New Roman" w:hAnsi="Times New Roman" w:cs="Times New Roman"/>
            <w:sz w:val="24"/>
            <w:szCs w:val="24"/>
            <w:lang w:val="ru-RU"/>
          </w:rPr>
          <w:t>ое ме</w:t>
        </w:r>
      </w:ins>
      <w:ins w:id="1621" w:author="Stealth" w:date="2023-10-30T16:05:44Z">
        <w:r>
          <w:rPr>
            <w:rFonts w:hint="default" w:ascii="Times New Roman" w:hAnsi="Times New Roman" w:cs="Times New Roman"/>
            <w:sz w:val="24"/>
            <w:szCs w:val="24"/>
            <w:lang w:val="ru-RU"/>
          </w:rPr>
          <w:t>сто</w:t>
        </w:r>
      </w:ins>
      <w:ins w:id="1622" w:author="Stealth" w:date="2023-10-30T13:43:01Z">
        <w:r>
          <w:rPr>
            <w:rFonts w:hint="default" w:ascii="Times New Roman" w:hAnsi="Times New Roman" w:cs="Times New Roman"/>
            <w:sz w:val="24"/>
            <w:szCs w:val="24"/>
            <w:lang w:val="en-US"/>
            <w:rPrChange w:id="1623" w:author="Stealth" w:date="2023-10-30T15:23:42Z">
              <w:rPr>
                <w:rFonts w:hint="default"/>
                <w:lang w:val="en-US"/>
              </w:rPr>
            </w:rPrChange>
          </w:rPr>
          <w:t>.</w:t>
        </w:r>
      </w:ins>
    </w:p>
    <w:p>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Выбрать слой </w:t>
      </w:r>
      <w:r>
        <w:rPr>
          <w:rFonts w:ascii="Times New Roman" w:hAnsi="Times New Roman" w:cs="Times New Roman"/>
          <w:sz w:val="28"/>
          <w:szCs w:val="28"/>
        </w:rPr>
        <w:t>Miling</w:t>
      </w:r>
    </w:p>
    <w:p>
      <w:pPr>
        <w:jc w:val="center"/>
        <w:rPr>
          <w:ins w:id="1625" w:author="Stealth" w:date="2023-10-30T13:43:13Z"/>
        </w:rPr>
      </w:pPr>
      <w:r>
        <w:drawing>
          <wp:inline distT="0" distB="0" distL="114300" distR="114300">
            <wp:extent cx="2914650" cy="4051935"/>
            <wp:effectExtent l="0" t="0" r="1143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26"/>
                    <a:stretch>
                      <a:fillRect/>
                    </a:stretch>
                  </pic:blipFill>
                  <pic:spPr>
                    <a:xfrm>
                      <a:off x="0" y="0"/>
                      <a:ext cx="2914650" cy="4051935"/>
                    </a:xfrm>
                    <a:prstGeom prst="rect">
                      <a:avLst/>
                    </a:prstGeom>
                    <a:noFill/>
                    <a:ln>
                      <a:noFill/>
                    </a:ln>
                  </pic:spPr>
                </pic:pic>
              </a:graphicData>
            </a:graphic>
          </wp:inline>
        </w:drawing>
      </w:r>
    </w:p>
    <w:p>
      <w:pPr>
        <w:jc w:val="center"/>
        <w:rPr>
          <w:rFonts w:hint="default" w:ascii="Times New Roman" w:hAnsi="Times New Roman" w:cs="Times New Roman"/>
          <w:sz w:val="24"/>
          <w:szCs w:val="24"/>
          <w:lang w:val="ru-RU"/>
          <w:rPrChange w:id="1626" w:author="Stealth" w:date="2023-10-30T15:23:50Z">
            <w:rPr>
              <w:rFonts w:hint="default"/>
              <w:lang w:val="ru-RU"/>
            </w:rPr>
          </w:rPrChange>
        </w:rPr>
      </w:pPr>
      <w:ins w:id="1627" w:author="Stealth" w:date="2023-10-30T13:43:15Z">
        <w:r>
          <w:rPr>
            <w:rFonts w:hint="default" w:ascii="Times New Roman" w:hAnsi="Times New Roman" w:cs="Times New Roman"/>
            <w:sz w:val="24"/>
            <w:szCs w:val="24"/>
            <w:lang w:val="ru-RU"/>
            <w:rPrChange w:id="1628" w:author="Stealth" w:date="2023-10-30T15:23:50Z">
              <w:rPr>
                <w:rFonts w:hint="default"/>
                <w:lang w:val="ru-RU"/>
              </w:rPr>
            </w:rPrChange>
          </w:rPr>
          <w:t>Р</w:t>
        </w:r>
      </w:ins>
      <w:ins w:id="1630" w:author="Stealth" w:date="2023-10-30T13:43:16Z">
        <w:r>
          <w:rPr>
            <w:rFonts w:hint="default" w:ascii="Times New Roman" w:hAnsi="Times New Roman" w:cs="Times New Roman"/>
            <w:sz w:val="24"/>
            <w:szCs w:val="24"/>
            <w:lang w:val="ru-RU"/>
            <w:rPrChange w:id="1631" w:author="Stealth" w:date="2023-10-30T15:23:50Z">
              <w:rPr>
                <w:rFonts w:hint="default"/>
                <w:lang w:val="ru-RU"/>
              </w:rPr>
            </w:rPrChange>
          </w:rPr>
          <w:t>ис.</w:t>
        </w:r>
      </w:ins>
      <w:ins w:id="1633" w:author="Stealth" w:date="2023-10-30T13:43:18Z">
        <w:r>
          <w:rPr>
            <w:rFonts w:hint="default" w:ascii="Times New Roman" w:hAnsi="Times New Roman" w:cs="Times New Roman"/>
            <w:sz w:val="24"/>
            <w:szCs w:val="24"/>
            <w:lang w:val="ru-RU"/>
            <w:rPrChange w:id="1634" w:author="Stealth" w:date="2023-10-30T15:23:50Z">
              <w:rPr>
                <w:rFonts w:hint="default"/>
                <w:lang w:val="ru-RU"/>
              </w:rPr>
            </w:rPrChange>
          </w:rPr>
          <w:t>15-</w:t>
        </w:r>
      </w:ins>
      <w:ins w:id="1636" w:author="Stealth" w:date="2023-10-30T13:43:22Z">
        <w:r>
          <w:rPr>
            <w:rFonts w:hint="default" w:ascii="Times New Roman" w:hAnsi="Times New Roman" w:cs="Times New Roman"/>
            <w:sz w:val="24"/>
            <w:szCs w:val="24"/>
            <w:lang w:val="ru-RU"/>
            <w:rPrChange w:id="1637" w:author="Stealth" w:date="2023-10-30T15:23:50Z">
              <w:rPr>
                <w:rFonts w:hint="default"/>
                <w:lang w:val="ru-RU"/>
              </w:rPr>
            </w:rPrChange>
          </w:rPr>
          <w:t>Сло</w:t>
        </w:r>
      </w:ins>
      <w:ins w:id="1639" w:author="Stealth" w:date="2023-10-30T13:43:24Z">
        <w:r>
          <w:rPr>
            <w:rFonts w:hint="default" w:ascii="Times New Roman" w:hAnsi="Times New Roman" w:cs="Times New Roman"/>
            <w:sz w:val="24"/>
            <w:szCs w:val="24"/>
            <w:lang w:val="ru-RU"/>
            <w:rPrChange w:id="1640" w:author="Stealth" w:date="2023-10-30T15:23:50Z">
              <w:rPr>
                <w:rFonts w:hint="default"/>
                <w:lang w:val="ru-RU"/>
              </w:rPr>
            </w:rPrChange>
          </w:rPr>
          <w:t xml:space="preserve">й </w:t>
        </w:r>
      </w:ins>
      <w:ins w:id="1642" w:author="Stealth" w:date="2023-10-30T13:43:25Z">
        <w:r>
          <w:rPr>
            <w:rFonts w:hint="default" w:ascii="Times New Roman" w:hAnsi="Times New Roman" w:cs="Times New Roman"/>
            <w:sz w:val="24"/>
            <w:szCs w:val="24"/>
            <w:lang w:val="en-US"/>
            <w:rPrChange w:id="1643" w:author="Stealth" w:date="2023-10-30T15:23:50Z">
              <w:rPr>
                <w:rFonts w:hint="default"/>
                <w:lang w:val="en-US"/>
              </w:rPr>
            </w:rPrChange>
          </w:rPr>
          <w:t>Mi</w:t>
        </w:r>
      </w:ins>
      <w:ins w:id="1645" w:author="Stealth" w:date="2023-10-30T13:43:27Z">
        <w:r>
          <w:rPr>
            <w:rFonts w:hint="default" w:ascii="Times New Roman" w:hAnsi="Times New Roman" w:cs="Times New Roman"/>
            <w:sz w:val="24"/>
            <w:szCs w:val="24"/>
            <w:lang w:val="en-US"/>
            <w:rPrChange w:id="1646" w:author="Stealth" w:date="2023-10-30T15:23:50Z">
              <w:rPr>
                <w:rFonts w:hint="default"/>
                <w:lang w:val="en-US"/>
              </w:rPr>
            </w:rPrChange>
          </w:rPr>
          <w:t>li</w:t>
        </w:r>
      </w:ins>
      <w:ins w:id="1648" w:author="Stealth" w:date="2023-10-30T13:43:28Z">
        <w:r>
          <w:rPr>
            <w:rFonts w:hint="default" w:ascii="Times New Roman" w:hAnsi="Times New Roman" w:cs="Times New Roman"/>
            <w:sz w:val="24"/>
            <w:szCs w:val="24"/>
            <w:lang w:val="en-US"/>
            <w:rPrChange w:id="1649" w:author="Stealth" w:date="2023-10-30T15:23:50Z">
              <w:rPr>
                <w:rFonts w:hint="default"/>
                <w:lang w:val="en-US"/>
              </w:rPr>
            </w:rPrChange>
          </w:rPr>
          <w:t>ng.</w:t>
        </w:r>
      </w:ins>
    </w:p>
    <w:p>
      <w:pPr>
        <w:jc w:val="both"/>
        <w:rPr>
          <w:rFonts w:ascii="Times New Roman" w:hAnsi="Times New Roman" w:cs="Times New Roman"/>
          <w:sz w:val="28"/>
          <w:szCs w:val="28"/>
          <w:lang w:val="ru-RU"/>
        </w:rPr>
      </w:pPr>
      <w:r>
        <w:rPr>
          <w:rFonts w:ascii="Times New Roman" w:hAnsi="Times New Roman" w:cs="Times New Roman"/>
          <w:sz w:val="28"/>
          <w:szCs w:val="28"/>
          <w:lang w:val="ru-RU"/>
        </w:rPr>
        <w:t>Выбрать линию, задать эти параметры:</w:t>
      </w:r>
    </w:p>
    <w:p>
      <w:pPr>
        <w:jc w:val="both"/>
        <w:rPr>
          <w:rFonts w:ascii="Times New Roman" w:hAnsi="Times New Roman" w:cs="Times New Roman"/>
          <w:sz w:val="28"/>
          <w:szCs w:val="28"/>
          <w:lang w:val="ru-RU"/>
        </w:rPr>
      </w:pPr>
      <w:r>
        <w:drawing>
          <wp:inline distT="0" distB="0" distL="114300" distR="114300">
            <wp:extent cx="5268595" cy="281305"/>
            <wp:effectExtent l="0" t="0" r="4445" b="8255"/>
            <wp:docPr id="4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2"/>
                    <pic:cNvPicPr>
                      <a:picLocks noChangeAspect="1"/>
                    </pic:cNvPicPr>
                  </pic:nvPicPr>
                  <pic:blipFill>
                    <a:blip r:embed="rId27"/>
                    <a:stretch>
                      <a:fillRect/>
                    </a:stretch>
                  </pic:blipFill>
                  <pic:spPr>
                    <a:xfrm>
                      <a:off x="0" y="0"/>
                      <a:ext cx="5268595" cy="281305"/>
                    </a:xfrm>
                    <a:prstGeom prst="rect">
                      <a:avLst/>
                    </a:prstGeom>
                    <a:noFill/>
                    <a:ln>
                      <a:noFill/>
                    </a:ln>
                  </pic:spPr>
                </pic:pic>
              </a:graphicData>
            </a:graphic>
          </wp:inline>
        </w:drawing>
      </w:r>
    </w:p>
    <w:p>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 нарисовать отверстие в контактной площади. При </w:t>
      </w:r>
      <w:ins w:id="1651" w:author="Александр Семенов" w:date="2023-10-26T17:11:00Z">
        <w:r>
          <w:rPr>
            <w:rFonts w:ascii="Times New Roman" w:hAnsi="Times New Roman" w:cs="Times New Roman"/>
            <w:sz w:val="28"/>
            <w:szCs w:val="28"/>
            <w:lang w:val="ru-RU"/>
          </w:rPr>
          <w:t>формировании гербер файлов</w:t>
        </w:r>
      </w:ins>
      <w:del w:id="1652" w:author="Stealth" w:date="2023-10-26T17:40:59Z">
        <w:r>
          <w:rPr>
            <w:rFonts w:ascii="Times New Roman" w:hAnsi="Times New Roman" w:cs="Times New Roman"/>
            <w:sz w:val="28"/>
            <w:szCs w:val="28"/>
            <w:lang w:val="ru-RU"/>
          </w:rPr>
          <w:delText xml:space="preserve"> не</w:delText>
        </w:r>
      </w:del>
      <w:del w:id="1653" w:author="Stealth" w:date="2023-10-26T17:40:58Z">
        <w:r>
          <w:rPr>
            <w:rFonts w:ascii="Times New Roman" w:hAnsi="Times New Roman" w:cs="Times New Roman"/>
            <w:sz w:val="28"/>
            <w:szCs w:val="28"/>
            <w:lang w:val="ru-RU"/>
          </w:rPr>
          <w:delText xml:space="preserve"> забы</w:delText>
        </w:r>
      </w:del>
      <w:del w:id="1654" w:author="Stealth" w:date="2023-10-26T17:40:57Z">
        <w:r>
          <w:rPr>
            <w:rFonts w:ascii="Times New Roman" w:hAnsi="Times New Roman" w:cs="Times New Roman"/>
            <w:sz w:val="28"/>
            <w:szCs w:val="28"/>
            <w:lang w:val="ru-RU"/>
          </w:rPr>
          <w:delText>ть</w:delText>
        </w:r>
      </w:del>
      <w:r>
        <w:rPr>
          <w:rFonts w:ascii="Times New Roman" w:hAnsi="Times New Roman" w:cs="Times New Roman"/>
          <w:sz w:val="28"/>
          <w:szCs w:val="28"/>
          <w:lang w:val="ru-RU"/>
        </w:rPr>
        <w:t xml:space="preserve"> включить слой </w:t>
      </w:r>
      <w:r>
        <w:rPr>
          <w:rFonts w:ascii="Times New Roman" w:hAnsi="Times New Roman" w:cs="Times New Roman"/>
          <w:sz w:val="28"/>
          <w:szCs w:val="28"/>
        </w:rPr>
        <w:t>Miling</w:t>
      </w:r>
      <w:r>
        <w:rPr>
          <w:rFonts w:ascii="Times New Roman" w:hAnsi="Times New Roman" w:cs="Times New Roman"/>
          <w:sz w:val="28"/>
          <w:szCs w:val="28"/>
          <w:lang w:val="ru-RU"/>
        </w:rPr>
        <w:t>.</w:t>
      </w:r>
    </w:p>
    <w:p>
      <w:pPr>
        <w:jc w:val="center"/>
        <w:rPr>
          <w:ins w:id="1655" w:author="Stealth" w:date="2023-10-30T13:43:45Z"/>
        </w:rPr>
      </w:pPr>
      <w:r>
        <w:drawing>
          <wp:inline distT="0" distB="0" distL="114300" distR="114300">
            <wp:extent cx="3952875" cy="3446780"/>
            <wp:effectExtent l="0" t="0" r="9525" b="12700"/>
            <wp:docPr id="4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3"/>
                    <pic:cNvPicPr>
                      <a:picLocks noChangeAspect="1"/>
                    </pic:cNvPicPr>
                  </pic:nvPicPr>
                  <pic:blipFill>
                    <a:blip r:embed="rId28"/>
                    <a:stretch>
                      <a:fillRect/>
                    </a:stretch>
                  </pic:blipFill>
                  <pic:spPr>
                    <a:xfrm>
                      <a:off x="0" y="0"/>
                      <a:ext cx="3952875" cy="3446780"/>
                    </a:xfrm>
                    <a:prstGeom prst="rect">
                      <a:avLst/>
                    </a:prstGeom>
                    <a:noFill/>
                    <a:ln>
                      <a:noFill/>
                    </a:ln>
                  </pic:spPr>
                </pic:pic>
              </a:graphicData>
            </a:graphic>
          </wp:inline>
        </w:drawing>
      </w:r>
    </w:p>
    <w:p>
      <w:pPr>
        <w:jc w:val="center"/>
        <w:rPr>
          <w:rFonts w:hint="default" w:ascii="Times New Roman" w:hAnsi="Times New Roman" w:cs="Times New Roman"/>
          <w:sz w:val="24"/>
          <w:szCs w:val="24"/>
          <w:lang w:val="ru-RU"/>
          <w:rPrChange w:id="1656" w:author="Stealth" w:date="2023-10-30T15:24:44Z">
            <w:rPr>
              <w:rFonts w:hint="default"/>
              <w:lang w:val="ru-RU"/>
            </w:rPr>
          </w:rPrChange>
        </w:rPr>
      </w:pPr>
      <w:ins w:id="1657" w:author="Stealth" w:date="2023-10-30T13:43:47Z">
        <w:r>
          <w:rPr>
            <w:rFonts w:ascii="Times New Roman" w:hAnsi="Times New Roman" w:cs="Times New Roman"/>
            <w:sz w:val="24"/>
            <w:szCs w:val="24"/>
            <w:lang w:val="ru-RU"/>
            <w:rPrChange w:id="1658" w:author="Stealth" w:date="2023-10-30T15:24:44Z">
              <w:rPr>
                <w:lang w:val="ru-RU"/>
              </w:rPr>
            </w:rPrChange>
          </w:rPr>
          <w:t>Рис</w:t>
        </w:r>
      </w:ins>
      <w:ins w:id="1660" w:author="Stealth" w:date="2023-10-30T13:43:48Z">
        <w:r>
          <w:rPr>
            <w:rFonts w:hint="default" w:ascii="Times New Roman" w:hAnsi="Times New Roman" w:cs="Times New Roman"/>
            <w:sz w:val="24"/>
            <w:szCs w:val="24"/>
            <w:lang w:val="ru-RU"/>
            <w:rPrChange w:id="1661" w:author="Stealth" w:date="2023-10-30T15:24:44Z">
              <w:rPr>
                <w:rFonts w:hint="default"/>
                <w:lang w:val="ru-RU"/>
              </w:rPr>
            </w:rPrChange>
          </w:rPr>
          <w:t>.</w:t>
        </w:r>
      </w:ins>
      <w:ins w:id="1663" w:author="Stealth" w:date="2023-10-30T13:43:49Z">
        <w:r>
          <w:rPr>
            <w:rFonts w:hint="default" w:ascii="Times New Roman" w:hAnsi="Times New Roman" w:cs="Times New Roman"/>
            <w:sz w:val="24"/>
            <w:szCs w:val="24"/>
            <w:lang w:val="ru-RU"/>
            <w:rPrChange w:id="1664" w:author="Stealth" w:date="2023-10-30T15:24:44Z">
              <w:rPr>
                <w:rFonts w:hint="default"/>
                <w:lang w:val="ru-RU"/>
              </w:rPr>
            </w:rPrChange>
          </w:rPr>
          <w:t>1</w:t>
        </w:r>
      </w:ins>
      <w:ins w:id="1666" w:author="Stealth" w:date="2023-10-30T13:43:50Z">
        <w:r>
          <w:rPr>
            <w:rFonts w:hint="default" w:ascii="Times New Roman" w:hAnsi="Times New Roman" w:cs="Times New Roman"/>
            <w:sz w:val="24"/>
            <w:szCs w:val="24"/>
            <w:lang w:val="ru-RU"/>
            <w:rPrChange w:id="1667" w:author="Stealth" w:date="2023-10-30T15:24:44Z">
              <w:rPr>
                <w:rFonts w:hint="default"/>
                <w:lang w:val="ru-RU"/>
              </w:rPr>
            </w:rPrChange>
          </w:rPr>
          <w:t>6-</w:t>
        </w:r>
      </w:ins>
      <w:ins w:id="1669" w:author="Stealth" w:date="2023-10-30T13:43:51Z">
        <w:r>
          <w:rPr>
            <w:rFonts w:hint="default" w:ascii="Times New Roman" w:hAnsi="Times New Roman" w:cs="Times New Roman"/>
            <w:sz w:val="24"/>
            <w:szCs w:val="24"/>
            <w:lang w:val="ru-RU"/>
            <w:rPrChange w:id="1670" w:author="Stealth" w:date="2023-10-30T15:24:44Z">
              <w:rPr>
                <w:rFonts w:hint="default"/>
                <w:lang w:val="ru-RU"/>
              </w:rPr>
            </w:rPrChange>
          </w:rPr>
          <w:t>Гот</w:t>
        </w:r>
      </w:ins>
      <w:ins w:id="1672" w:author="Stealth" w:date="2023-10-30T13:43:53Z">
        <w:r>
          <w:rPr>
            <w:rFonts w:hint="default" w:ascii="Times New Roman" w:hAnsi="Times New Roman" w:cs="Times New Roman"/>
            <w:sz w:val="24"/>
            <w:szCs w:val="24"/>
            <w:lang w:val="ru-RU"/>
            <w:rPrChange w:id="1673" w:author="Stealth" w:date="2023-10-30T15:24:44Z">
              <w:rPr>
                <w:rFonts w:hint="default"/>
                <w:lang w:val="ru-RU"/>
              </w:rPr>
            </w:rPrChange>
          </w:rPr>
          <w:t>овый</w:t>
        </w:r>
      </w:ins>
      <w:ins w:id="1675" w:author="Stealth" w:date="2023-10-30T13:43:54Z">
        <w:r>
          <w:rPr>
            <w:rFonts w:hint="default" w:ascii="Times New Roman" w:hAnsi="Times New Roman" w:cs="Times New Roman"/>
            <w:sz w:val="24"/>
            <w:szCs w:val="24"/>
            <w:lang w:val="ru-RU"/>
            <w:rPrChange w:id="1676" w:author="Stealth" w:date="2023-10-30T15:24:44Z">
              <w:rPr>
                <w:rFonts w:hint="default"/>
                <w:lang w:val="ru-RU"/>
              </w:rPr>
            </w:rPrChange>
          </w:rPr>
          <w:t xml:space="preserve"> </w:t>
        </w:r>
      </w:ins>
      <w:ins w:id="1678" w:author="Stealth" w:date="2023-10-30T13:43:55Z">
        <w:r>
          <w:rPr>
            <w:rFonts w:hint="default" w:ascii="Times New Roman" w:hAnsi="Times New Roman" w:cs="Times New Roman"/>
            <w:sz w:val="24"/>
            <w:szCs w:val="24"/>
            <w:lang w:val="en-US"/>
            <w:rPrChange w:id="1679" w:author="Stealth" w:date="2023-10-30T15:24:44Z">
              <w:rPr>
                <w:rFonts w:hint="default"/>
                <w:lang w:val="en-US"/>
              </w:rPr>
            </w:rPrChange>
          </w:rPr>
          <w:t>P</w:t>
        </w:r>
      </w:ins>
      <w:ins w:id="1681" w:author="Stealth" w:date="2023-10-30T13:43:58Z">
        <w:r>
          <w:rPr>
            <w:rFonts w:hint="default" w:ascii="Times New Roman" w:hAnsi="Times New Roman" w:cs="Times New Roman"/>
            <w:sz w:val="24"/>
            <w:szCs w:val="24"/>
            <w:lang w:val="en-US"/>
            <w:rPrChange w:id="1682" w:author="Stealth" w:date="2023-10-30T15:24:44Z">
              <w:rPr>
                <w:rFonts w:hint="default"/>
                <w:lang w:val="en-US"/>
              </w:rPr>
            </w:rPrChange>
          </w:rPr>
          <w:t>ad</w:t>
        </w:r>
      </w:ins>
      <w:ins w:id="1684" w:author="Stealth" w:date="2023-10-30T13:44:00Z">
        <w:r>
          <w:rPr>
            <w:rFonts w:hint="default" w:ascii="Times New Roman" w:hAnsi="Times New Roman" w:cs="Times New Roman"/>
            <w:sz w:val="24"/>
            <w:szCs w:val="24"/>
            <w:lang w:val="ru-RU"/>
            <w:rPrChange w:id="1685" w:author="Stealth" w:date="2023-10-30T15:24:44Z">
              <w:rPr>
                <w:rFonts w:hint="default"/>
                <w:lang w:val="ru-RU"/>
              </w:rPr>
            </w:rPrChange>
          </w:rPr>
          <w:t>.</w:t>
        </w:r>
      </w:ins>
    </w:p>
    <w:p>
      <w:pPr>
        <w:jc w:val="center"/>
      </w:pPr>
    </w:p>
    <w:p>
      <w:pPr>
        <w:jc w:val="center"/>
      </w:pPr>
    </w:p>
    <w:p>
      <w:pPr>
        <w:pStyle w:val="2"/>
        <w:shd w:val="clear" w:color="auto" w:fill="FFFFFF"/>
        <w:spacing w:before="144" w:beforeAutospacing="0" w:after="144" w:afterAutospacing="0" w:line="336" w:lineRule="atLeast"/>
        <w:jc w:val="center"/>
        <w:rPr>
          <w:rFonts w:hint="default" w:ascii="Times New Roman" w:hAnsi="Times New Roman" w:eastAsia="Helvetica"/>
          <w:color w:val="333333"/>
          <w:sz w:val="28"/>
          <w:szCs w:val="28"/>
          <w:lang w:val="ru-RU"/>
        </w:rPr>
        <w:pPrChange w:id="1687" w:author="Stealth" w:date="2023-10-30T16:42:02Z">
          <w:pPr>
            <w:pStyle w:val="2"/>
            <w:shd w:val="clear" w:color="auto" w:fill="FFFFFF"/>
            <w:spacing w:before="144" w:beforeAutospacing="0" w:after="144" w:afterAutospacing="0" w:line="336" w:lineRule="atLeast"/>
            <w:jc w:val="both"/>
          </w:pPr>
        </w:pPrChange>
      </w:pPr>
      <w:r>
        <w:rPr>
          <w:rFonts w:hint="default" w:ascii="Times New Roman" w:hAnsi="Times New Roman" w:eastAsia="Helvetica"/>
          <w:color w:val="333333"/>
          <w:sz w:val="28"/>
          <w:szCs w:val="28"/>
          <w:shd w:val="clear" w:color="auto" w:fill="FFFFFF"/>
          <w:lang w:val="ru-RU"/>
        </w:rPr>
        <w:t xml:space="preserve">Создание графического обозначения компонента в </w:t>
      </w:r>
      <w:r>
        <w:rPr>
          <w:rFonts w:hint="default" w:ascii="Times New Roman" w:hAnsi="Times New Roman" w:eastAsia="Helvetica"/>
          <w:color w:val="333333"/>
          <w:sz w:val="28"/>
          <w:szCs w:val="28"/>
          <w:shd w:val="clear" w:color="auto" w:fill="FFFFFF"/>
        </w:rPr>
        <w:t>Eagle</w:t>
      </w:r>
      <w:r>
        <w:rPr>
          <w:rFonts w:hint="default" w:ascii="Times New Roman" w:hAnsi="Times New Roman" w:eastAsia="Helvetica"/>
          <w:color w:val="333333"/>
          <w:sz w:val="28"/>
          <w:szCs w:val="28"/>
          <w:shd w:val="clear" w:color="auto" w:fill="FFFFFF"/>
          <w:lang w:val="ru-RU"/>
        </w:rPr>
        <w:t>.</w:t>
      </w:r>
    </w:p>
    <w:p>
      <w:pPr>
        <w:jc w:val="both"/>
        <w:rPr>
          <w:rFonts w:ascii="Times New Roman" w:hAnsi="Times New Roman" w:cs="Times New Roman"/>
          <w:sz w:val="28"/>
          <w:szCs w:val="28"/>
          <w:lang w:val="ru-RU"/>
        </w:rPr>
      </w:pPr>
      <w:r>
        <w:rPr>
          <w:rFonts w:ascii="Times New Roman" w:hAnsi="Times New Roman" w:cs="Times New Roman"/>
          <w:sz w:val="28"/>
          <w:szCs w:val="28"/>
          <w:lang w:val="ru-RU"/>
        </w:rPr>
        <w:t>Переходим к созданию условного графического обозначения (УГО) или символа компонента. Выб</w:t>
      </w:r>
      <w:ins w:id="1688" w:author="Stealth" w:date="2023-10-30T15:25:01Z">
        <w:r>
          <w:rPr>
            <w:rFonts w:ascii="Times New Roman" w:hAnsi="Times New Roman" w:cs="Times New Roman"/>
            <w:sz w:val="28"/>
            <w:szCs w:val="28"/>
            <w:lang w:val="ru-RU"/>
          </w:rPr>
          <w:t>р</w:t>
        </w:r>
      </w:ins>
      <w:ins w:id="1689" w:author="Stealth" w:date="2023-10-30T15:25:02Z">
        <w:r>
          <w:rPr>
            <w:rFonts w:ascii="Times New Roman" w:hAnsi="Times New Roman" w:cs="Times New Roman"/>
            <w:sz w:val="28"/>
            <w:szCs w:val="28"/>
            <w:lang w:val="ru-RU"/>
          </w:rPr>
          <w:t>ать</w:t>
        </w:r>
      </w:ins>
      <w:del w:id="1690" w:author="Stealth" w:date="2023-10-30T15:25:01Z">
        <w:r>
          <w:rPr>
            <w:rFonts w:ascii="Times New Roman" w:hAnsi="Times New Roman" w:cs="Times New Roman"/>
            <w:sz w:val="28"/>
            <w:szCs w:val="28"/>
            <w:lang w:val="ru-RU"/>
          </w:rPr>
          <w:delText>и</w:delText>
        </w:r>
      </w:del>
      <w:del w:id="1691" w:author="Stealth" w:date="2023-10-30T15:25:00Z">
        <w:r>
          <w:rPr>
            <w:rFonts w:ascii="Times New Roman" w:hAnsi="Times New Roman" w:cs="Times New Roman"/>
            <w:sz w:val="28"/>
            <w:szCs w:val="28"/>
            <w:lang w:val="ru-RU"/>
          </w:rPr>
          <w:delText>рае</w:delText>
        </w:r>
      </w:del>
      <w:del w:id="1692" w:author="Stealth" w:date="2023-10-30T15:24:59Z">
        <w:r>
          <w:rPr>
            <w:rFonts w:ascii="Times New Roman" w:hAnsi="Times New Roman" w:cs="Times New Roman"/>
            <w:sz w:val="28"/>
            <w:szCs w:val="28"/>
            <w:lang w:val="ru-RU"/>
          </w:rPr>
          <w:delText>м</w:delText>
        </w:r>
      </w:del>
      <w:r>
        <w:rPr>
          <w:rFonts w:ascii="Times New Roman" w:hAnsi="Times New Roman" w:cs="Times New Roman"/>
          <w:sz w:val="28"/>
          <w:szCs w:val="28"/>
          <w:lang w:val="ru-RU"/>
        </w:rPr>
        <w:t xml:space="preserve"> в меню редактора посадочных мест Library &gt; Symbol. </w:t>
      </w:r>
    </w:p>
    <w:p>
      <w:pPr>
        <w:jc w:val="center"/>
        <w:rPr>
          <w:ins w:id="1693" w:author="Stealth" w:date="2023-10-30T15:25:20Z"/>
        </w:rPr>
      </w:pPr>
      <w:r>
        <w:drawing>
          <wp:inline distT="0" distB="0" distL="114300" distR="114300">
            <wp:extent cx="2148840" cy="1897380"/>
            <wp:effectExtent l="0" t="0" r="0" b="7620"/>
            <wp:docPr id="5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pic:cNvPicPr>
                      <a:picLocks noChangeAspect="1"/>
                    </pic:cNvPicPr>
                  </pic:nvPicPr>
                  <pic:blipFill>
                    <a:blip r:embed="rId29"/>
                    <a:stretch>
                      <a:fillRect/>
                    </a:stretch>
                  </pic:blipFill>
                  <pic:spPr>
                    <a:xfrm>
                      <a:off x="0" y="0"/>
                      <a:ext cx="2148840" cy="1897380"/>
                    </a:xfrm>
                    <a:prstGeom prst="rect">
                      <a:avLst/>
                    </a:prstGeom>
                    <a:noFill/>
                    <a:ln>
                      <a:noFill/>
                    </a:ln>
                  </pic:spPr>
                </pic:pic>
              </a:graphicData>
            </a:graphic>
          </wp:inline>
        </w:drawing>
      </w:r>
    </w:p>
    <w:p>
      <w:pPr>
        <w:jc w:val="center"/>
        <w:rPr>
          <w:rFonts w:hint="default" w:ascii="Times New Roman" w:hAnsi="Times New Roman" w:cs="Times New Roman"/>
          <w:sz w:val="24"/>
          <w:szCs w:val="24"/>
          <w:lang w:val="ru-RU"/>
          <w:rPrChange w:id="1694" w:author="Stealth" w:date="2023-10-30T15:25:26Z">
            <w:rPr>
              <w:rFonts w:hint="default"/>
              <w:lang w:val="ru-RU"/>
            </w:rPr>
          </w:rPrChange>
        </w:rPr>
      </w:pPr>
      <w:ins w:id="1695" w:author="Stealth" w:date="2023-10-30T15:25:27Z">
        <w:r>
          <w:rPr>
            <w:rFonts w:hint="default" w:ascii="Times New Roman" w:hAnsi="Times New Roman" w:cs="Times New Roman"/>
            <w:sz w:val="24"/>
            <w:szCs w:val="24"/>
            <w:lang w:val="ru-RU"/>
          </w:rPr>
          <w:t>Рис</w:t>
        </w:r>
      </w:ins>
      <w:ins w:id="1696" w:author="Stealth" w:date="2023-10-30T15:25:28Z">
        <w:r>
          <w:rPr>
            <w:rFonts w:hint="default" w:ascii="Times New Roman" w:hAnsi="Times New Roman" w:cs="Times New Roman"/>
            <w:sz w:val="24"/>
            <w:szCs w:val="24"/>
            <w:lang w:val="ru-RU"/>
          </w:rPr>
          <w:t>.</w:t>
        </w:r>
      </w:ins>
      <w:ins w:id="1697" w:author="Stealth" w:date="2023-10-30T15:25:30Z">
        <w:r>
          <w:rPr>
            <w:rFonts w:hint="default" w:ascii="Times New Roman" w:hAnsi="Times New Roman" w:cs="Times New Roman"/>
            <w:sz w:val="24"/>
            <w:szCs w:val="24"/>
            <w:lang w:val="ru-RU"/>
          </w:rPr>
          <w:t>17</w:t>
        </w:r>
      </w:ins>
      <w:ins w:id="1698" w:author="Stealth" w:date="2023-10-30T15:25:31Z">
        <w:r>
          <w:rPr>
            <w:rFonts w:hint="default" w:ascii="Times New Roman" w:hAnsi="Times New Roman" w:cs="Times New Roman"/>
            <w:sz w:val="24"/>
            <w:szCs w:val="24"/>
            <w:lang w:val="ru-RU"/>
          </w:rPr>
          <w:t>-</w:t>
        </w:r>
      </w:ins>
      <w:ins w:id="1699" w:author="Stealth" w:date="2023-10-30T15:25:36Z">
        <w:r>
          <w:rPr>
            <w:rFonts w:hint="default" w:ascii="Times New Roman" w:hAnsi="Times New Roman" w:cs="Times New Roman"/>
            <w:sz w:val="24"/>
            <w:szCs w:val="24"/>
            <w:lang w:val="ru-RU"/>
          </w:rPr>
          <w:t>Диа</w:t>
        </w:r>
      </w:ins>
      <w:ins w:id="1700" w:author="Stealth" w:date="2023-10-30T15:25:37Z">
        <w:r>
          <w:rPr>
            <w:rFonts w:hint="default" w:ascii="Times New Roman" w:hAnsi="Times New Roman" w:cs="Times New Roman"/>
            <w:sz w:val="24"/>
            <w:szCs w:val="24"/>
            <w:lang w:val="ru-RU"/>
          </w:rPr>
          <w:t>логово</w:t>
        </w:r>
      </w:ins>
      <w:ins w:id="1701" w:author="Stealth" w:date="2023-10-30T15:25:38Z">
        <w:r>
          <w:rPr>
            <w:rFonts w:hint="default" w:ascii="Times New Roman" w:hAnsi="Times New Roman" w:cs="Times New Roman"/>
            <w:sz w:val="24"/>
            <w:szCs w:val="24"/>
            <w:lang w:val="ru-RU"/>
          </w:rPr>
          <w:t>е окно</w:t>
        </w:r>
      </w:ins>
      <w:ins w:id="1702" w:author="Stealth" w:date="2023-10-30T15:25:39Z">
        <w:r>
          <w:rPr>
            <w:rFonts w:hint="default" w:ascii="Times New Roman" w:hAnsi="Times New Roman" w:cs="Times New Roman"/>
            <w:sz w:val="24"/>
            <w:szCs w:val="24"/>
            <w:lang w:val="ru-RU"/>
          </w:rPr>
          <w:t>.</w:t>
        </w:r>
      </w:ins>
    </w:p>
    <w:p>
      <w:pPr>
        <w:jc w:val="both"/>
        <w:rPr>
          <w:rFonts w:ascii="Times New Roman" w:hAnsi="Times New Roman"/>
          <w:sz w:val="28"/>
          <w:szCs w:val="28"/>
          <w:lang w:val="ru-RU"/>
        </w:rPr>
      </w:pPr>
      <w:r>
        <w:rPr>
          <w:rFonts w:ascii="Times New Roman" w:hAnsi="Times New Roman"/>
          <w:sz w:val="28"/>
          <w:szCs w:val="28"/>
          <w:lang w:val="ru-RU"/>
        </w:rPr>
        <w:t>Откроется диалоговое окно</w:t>
      </w:r>
      <w:ins w:id="1703" w:author="Stealth" w:date="2023-10-30T15:26:01Z">
        <w:r>
          <w:rPr>
            <w:rFonts w:hint="default" w:ascii="Times New Roman" w:hAnsi="Times New Roman"/>
            <w:sz w:val="28"/>
            <w:szCs w:val="28"/>
            <w:lang w:val="ru-RU"/>
          </w:rPr>
          <w:t>,</w:t>
        </w:r>
      </w:ins>
      <w:ins w:id="1704" w:author="Stealth" w:date="2023-10-30T15:26:03Z">
        <w:r>
          <w:rPr>
            <w:rFonts w:hint="default" w:ascii="Times New Roman" w:hAnsi="Times New Roman"/>
            <w:sz w:val="28"/>
            <w:szCs w:val="28"/>
            <w:lang w:val="ru-RU"/>
          </w:rPr>
          <w:t xml:space="preserve">рисунок </w:t>
        </w:r>
      </w:ins>
      <w:ins w:id="1705" w:author="Stealth" w:date="2023-10-30T15:26:04Z">
        <w:r>
          <w:rPr>
            <w:rFonts w:hint="default" w:ascii="Times New Roman" w:hAnsi="Times New Roman"/>
            <w:sz w:val="28"/>
            <w:szCs w:val="28"/>
            <w:lang w:val="ru-RU"/>
          </w:rPr>
          <w:t>1</w:t>
        </w:r>
      </w:ins>
      <w:ins w:id="1706" w:author="Stealth" w:date="2023-10-30T15:26:05Z">
        <w:r>
          <w:rPr>
            <w:rFonts w:hint="default" w:ascii="Times New Roman" w:hAnsi="Times New Roman"/>
            <w:sz w:val="28"/>
            <w:szCs w:val="28"/>
            <w:lang w:val="ru-RU"/>
          </w:rPr>
          <w:t>7</w:t>
        </w:r>
      </w:ins>
      <w:ins w:id="1707" w:author="Stealth" w:date="2023-10-30T15:26:06Z">
        <w:r>
          <w:rPr>
            <w:rFonts w:hint="default" w:ascii="Times New Roman" w:hAnsi="Times New Roman"/>
            <w:sz w:val="28"/>
            <w:szCs w:val="28"/>
            <w:lang w:val="ru-RU"/>
          </w:rPr>
          <w:t xml:space="preserve">, </w:t>
        </w:r>
      </w:ins>
      <w:del w:id="1708" w:author="Stealth" w:date="2023-10-30T15:26:00Z">
        <w:r>
          <w:rPr>
            <w:rFonts w:ascii="Times New Roman" w:hAnsi="Times New Roman"/>
            <w:sz w:val="28"/>
            <w:szCs w:val="28"/>
            <w:lang w:val="ru-RU"/>
          </w:rPr>
          <w:delText xml:space="preserve"> </w:delText>
        </w:r>
      </w:del>
      <w:r>
        <w:rPr>
          <w:rFonts w:ascii="Times New Roman" w:hAnsi="Times New Roman"/>
          <w:sz w:val="28"/>
          <w:szCs w:val="28"/>
          <w:lang w:val="ru-RU"/>
        </w:rPr>
        <w:t>со списком всех символов в библиотеке</w:t>
      </w:r>
      <w:del w:id="1709" w:author="Stealth" w:date="2023-10-30T15:26:13Z">
        <w:r>
          <w:rPr>
            <w:rFonts w:ascii="Times New Roman" w:hAnsi="Times New Roman"/>
            <w:sz w:val="28"/>
            <w:szCs w:val="28"/>
            <w:lang w:val="ru-RU"/>
          </w:rPr>
          <w:delText xml:space="preserve"> (в нашем случае оно будет пустое)</w:delText>
        </w:r>
      </w:del>
      <w:r>
        <w:rPr>
          <w:rFonts w:ascii="Times New Roman" w:hAnsi="Times New Roman"/>
          <w:sz w:val="28"/>
          <w:szCs w:val="28"/>
          <w:lang w:val="ru-RU"/>
        </w:rPr>
        <w:t xml:space="preserve">, в котором </w:t>
      </w:r>
      <w:ins w:id="1710" w:author="Stealth" w:date="2023-10-30T15:26:22Z">
        <w:r>
          <w:rPr>
            <w:rFonts w:ascii="Times New Roman" w:hAnsi="Times New Roman"/>
            <w:sz w:val="28"/>
            <w:szCs w:val="28"/>
            <w:lang w:val="ru-RU"/>
          </w:rPr>
          <w:t>не</w:t>
        </w:r>
      </w:ins>
      <w:ins w:id="1711" w:author="Stealth" w:date="2023-10-30T15:26:23Z">
        <w:r>
          <w:rPr>
            <w:rFonts w:ascii="Times New Roman" w:hAnsi="Times New Roman"/>
            <w:sz w:val="28"/>
            <w:szCs w:val="28"/>
            <w:lang w:val="ru-RU"/>
          </w:rPr>
          <w:t>обх</w:t>
        </w:r>
      </w:ins>
      <w:ins w:id="1712" w:author="Stealth" w:date="2023-10-30T15:26:24Z">
        <w:r>
          <w:rPr>
            <w:rFonts w:ascii="Times New Roman" w:hAnsi="Times New Roman"/>
            <w:sz w:val="28"/>
            <w:szCs w:val="28"/>
            <w:lang w:val="ru-RU"/>
          </w:rPr>
          <w:t>одимо</w:t>
        </w:r>
      </w:ins>
      <w:del w:id="1713" w:author="Stealth" w:date="2023-10-30T15:26:20Z">
        <w:r>
          <w:rPr>
            <w:rFonts w:ascii="Times New Roman" w:hAnsi="Times New Roman"/>
            <w:sz w:val="28"/>
            <w:szCs w:val="28"/>
            <w:lang w:val="ru-RU"/>
          </w:rPr>
          <w:delText>мы д</w:delText>
        </w:r>
      </w:del>
      <w:del w:id="1714" w:author="Stealth" w:date="2023-10-30T15:26:19Z">
        <w:r>
          <w:rPr>
            <w:rFonts w:ascii="Times New Roman" w:hAnsi="Times New Roman"/>
            <w:sz w:val="28"/>
            <w:szCs w:val="28"/>
            <w:lang w:val="ru-RU"/>
          </w:rPr>
          <w:delText>олж</w:delText>
        </w:r>
      </w:del>
      <w:del w:id="1715" w:author="Stealth" w:date="2023-10-30T15:26:18Z">
        <w:r>
          <w:rPr>
            <w:rFonts w:ascii="Times New Roman" w:hAnsi="Times New Roman"/>
            <w:sz w:val="28"/>
            <w:szCs w:val="28"/>
            <w:lang w:val="ru-RU"/>
          </w:rPr>
          <w:delText>ны</w:delText>
        </w:r>
      </w:del>
      <w:r>
        <w:rPr>
          <w:rFonts w:ascii="Times New Roman" w:hAnsi="Times New Roman"/>
          <w:sz w:val="28"/>
          <w:szCs w:val="28"/>
          <w:lang w:val="ru-RU"/>
        </w:rPr>
        <w:t xml:space="preserve"> ввести имя нового символа </w:t>
      </w:r>
      <w:r>
        <w:rPr>
          <w:rFonts w:ascii="Times New Roman" w:hAnsi="Times New Roman"/>
          <w:sz w:val="28"/>
          <w:szCs w:val="28"/>
        </w:rPr>
        <w:t>R</w:t>
      </w:r>
      <w:r>
        <w:rPr>
          <w:rFonts w:ascii="Times New Roman" w:hAnsi="Times New Roman"/>
          <w:sz w:val="28"/>
          <w:szCs w:val="28"/>
          <w:lang w:val="ru-RU"/>
        </w:rPr>
        <w:t xml:space="preserve">. После подтверждения намерения создать новый символ, откроется редактор. </w:t>
      </w:r>
    </w:p>
    <w:p>
      <w:pPr>
        <w:jc w:val="both"/>
        <w:rPr>
          <w:del w:id="1716" w:author="Stealth" w:date="2023-10-30T15:26:49Z"/>
          <w:rFonts w:ascii="Times New Roman" w:hAnsi="Times New Roman"/>
          <w:sz w:val="28"/>
          <w:szCs w:val="28"/>
          <w:lang w:val="ru-RU"/>
        </w:rPr>
      </w:pPr>
    </w:p>
    <w:p>
      <w:pPr>
        <w:jc w:val="both"/>
        <w:rPr>
          <w:rFonts w:ascii="Times New Roman" w:hAnsi="Times New Roman"/>
          <w:sz w:val="28"/>
          <w:szCs w:val="28"/>
          <w:lang w:val="ru-RU"/>
        </w:rPr>
      </w:pPr>
      <w:ins w:id="1717" w:author="Stealth" w:date="2023-10-30T15:47:57Z">
        <w:r>
          <w:rPr>
            <w:rFonts w:ascii="Times New Roman" w:hAnsi="Times New Roman"/>
            <w:sz w:val="28"/>
            <w:szCs w:val="28"/>
            <w:lang w:val="ru-RU"/>
          </w:rPr>
          <w:t>На</w:t>
        </w:r>
      </w:ins>
      <w:ins w:id="1718" w:author="Stealth" w:date="2023-10-30T15:47:58Z">
        <w:r>
          <w:rPr>
            <w:rFonts w:ascii="Times New Roman" w:hAnsi="Times New Roman"/>
            <w:sz w:val="28"/>
            <w:szCs w:val="28"/>
            <w:lang w:val="ru-RU"/>
          </w:rPr>
          <w:t>с</w:t>
        </w:r>
      </w:ins>
      <w:ins w:id="1719" w:author="Stealth" w:date="2023-10-30T15:48:00Z">
        <w:r>
          <w:rPr>
            <w:rFonts w:ascii="Times New Roman" w:hAnsi="Times New Roman"/>
            <w:sz w:val="28"/>
            <w:szCs w:val="28"/>
            <w:lang w:val="ru-RU"/>
          </w:rPr>
          <w:t>траива</w:t>
        </w:r>
      </w:ins>
      <w:ins w:id="1720" w:author="Stealth" w:date="2023-10-30T15:48:01Z">
        <w:r>
          <w:rPr>
            <w:rFonts w:ascii="Times New Roman" w:hAnsi="Times New Roman"/>
            <w:sz w:val="28"/>
            <w:szCs w:val="28"/>
            <w:lang w:val="ru-RU"/>
          </w:rPr>
          <w:t>ется</w:t>
        </w:r>
      </w:ins>
      <w:ins w:id="1721" w:author="Stealth" w:date="2023-10-30T15:48:02Z">
        <w:r>
          <w:rPr>
            <w:rFonts w:hint="default" w:ascii="Times New Roman" w:hAnsi="Times New Roman"/>
            <w:sz w:val="28"/>
            <w:szCs w:val="28"/>
            <w:lang w:val="ru-RU"/>
          </w:rPr>
          <w:t xml:space="preserve"> редак</w:t>
        </w:r>
      </w:ins>
      <w:ins w:id="1722" w:author="Stealth" w:date="2023-10-30T15:48:03Z">
        <w:r>
          <w:rPr>
            <w:rFonts w:hint="default" w:ascii="Times New Roman" w:hAnsi="Times New Roman"/>
            <w:sz w:val="28"/>
            <w:szCs w:val="28"/>
            <w:lang w:val="ru-RU"/>
          </w:rPr>
          <w:t>тор с</w:t>
        </w:r>
      </w:ins>
      <w:ins w:id="1723" w:author="Stealth" w:date="2023-10-30T15:48:04Z">
        <w:r>
          <w:rPr>
            <w:rFonts w:hint="default" w:ascii="Times New Roman" w:hAnsi="Times New Roman"/>
            <w:sz w:val="28"/>
            <w:szCs w:val="28"/>
            <w:lang w:val="ru-RU"/>
          </w:rPr>
          <w:t>етки т</w:t>
        </w:r>
      </w:ins>
      <w:ins w:id="1724" w:author="Stealth" w:date="2023-10-30T15:48:05Z">
        <w:r>
          <w:rPr>
            <w:rFonts w:hint="default" w:ascii="Times New Roman" w:hAnsi="Times New Roman"/>
            <w:sz w:val="28"/>
            <w:szCs w:val="28"/>
            <w:lang w:val="ru-RU"/>
          </w:rPr>
          <w:t xml:space="preserve">акже </w:t>
        </w:r>
      </w:ins>
      <w:ins w:id="1725" w:author="Stealth" w:date="2023-10-30T15:48:06Z">
        <w:r>
          <w:rPr>
            <w:rFonts w:hint="default" w:ascii="Times New Roman" w:hAnsi="Times New Roman"/>
            <w:sz w:val="28"/>
            <w:szCs w:val="28"/>
            <w:lang w:val="ru-RU"/>
          </w:rPr>
          <w:t>к</w:t>
        </w:r>
      </w:ins>
      <w:ins w:id="1726" w:author="Stealth" w:date="2023-10-30T15:48:07Z">
        <w:r>
          <w:rPr>
            <w:rFonts w:hint="default" w:ascii="Times New Roman" w:hAnsi="Times New Roman"/>
            <w:sz w:val="28"/>
            <w:szCs w:val="28"/>
            <w:lang w:val="ru-RU"/>
          </w:rPr>
          <w:t xml:space="preserve">ак </w:t>
        </w:r>
      </w:ins>
      <w:ins w:id="1727" w:author="Stealth" w:date="2023-10-30T15:48:10Z">
        <w:r>
          <w:rPr>
            <w:rFonts w:hint="default" w:ascii="Times New Roman" w:hAnsi="Times New Roman"/>
            <w:sz w:val="28"/>
            <w:szCs w:val="28"/>
            <w:lang w:val="ru-RU"/>
          </w:rPr>
          <w:t>в</w:t>
        </w:r>
      </w:ins>
      <w:ins w:id="1728" w:author="Stealth" w:date="2023-10-30T15:48:11Z">
        <w:r>
          <w:rPr>
            <w:rFonts w:hint="default" w:ascii="Times New Roman" w:hAnsi="Times New Roman"/>
            <w:sz w:val="28"/>
            <w:szCs w:val="28"/>
            <w:lang w:val="ru-RU"/>
          </w:rPr>
          <w:t xml:space="preserve"> ф</w:t>
        </w:r>
      </w:ins>
      <w:ins w:id="1729" w:author="Stealth" w:date="2023-10-30T15:48:12Z">
        <w:r>
          <w:rPr>
            <w:rFonts w:hint="default" w:ascii="Times New Roman" w:hAnsi="Times New Roman"/>
            <w:sz w:val="28"/>
            <w:szCs w:val="28"/>
            <w:lang w:val="ru-RU"/>
          </w:rPr>
          <w:t>утпри</w:t>
        </w:r>
      </w:ins>
      <w:ins w:id="1730" w:author="Stealth" w:date="2023-10-30T15:48:13Z">
        <w:r>
          <w:rPr>
            <w:rFonts w:hint="default" w:ascii="Times New Roman" w:hAnsi="Times New Roman"/>
            <w:sz w:val="28"/>
            <w:szCs w:val="28"/>
            <w:lang w:val="ru-RU"/>
          </w:rPr>
          <w:t>нт.</w:t>
        </w:r>
      </w:ins>
      <w:del w:id="1731" w:author="Stealth" w:date="2023-10-30T15:47:57Z">
        <w:r>
          <w:rPr>
            <w:rFonts w:ascii="Times New Roman" w:hAnsi="Times New Roman"/>
            <w:sz w:val="28"/>
            <w:szCs w:val="28"/>
            <w:lang w:val="ru-RU"/>
          </w:rPr>
          <w:delText>Н</w:delText>
        </w:r>
      </w:del>
      <w:del w:id="1732" w:author="Stealth" w:date="2023-10-30T15:47:56Z">
        <w:r>
          <w:rPr>
            <w:rFonts w:ascii="Times New Roman" w:hAnsi="Times New Roman"/>
            <w:sz w:val="28"/>
            <w:szCs w:val="28"/>
            <w:lang w:val="ru-RU"/>
          </w:rPr>
          <w:delText>астра</w:delText>
        </w:r>
      </w:del>
      <w:del w:id="1733" w:author="Stealth" w:date="2023-10-30T15:47:55Z">
        <w:r>
          <w:rPr>
            <w:rFonts w:ascii="Times New Roman" w:hAnsi="Times New Roman"/>
            <w:sz w:val="28"/>
            <w:szCs w:val="28"/>
            <w:lang w:val="ru-RU"/>
          </w:rPr>
          <w:delText>и</w:delText>
        </w:r>
      </w:del>
      <w:del w:id="1734" w:author="Stealth" w:date="2023-10-30T15:47:47Z">
        <w:r>
          <w:rPr>
            <w:rFonts w:ascii="Times New Roman" w:hAnsi="Times New Roman"/>
            <w:sz w:val="28"/>
            <w:szCs w:val="28"/>
            <w:lang w:val="ru-RU"/>
          </w:rPr>
          <w:delText>в</w:delText>
        </w:r>
      </w:del>
      <w:del w:id="1735" w:author="Stealth" w:date="2023-10-30T15:47:46Z">
        <w:r>
          <w:rPr>
            <w:rFonts w:ascii="Times New Roman" w:hAnsi="Times New Roman"/>
            <w:sz w:val="28"/>
            <w:szCs w:val="28"/>
            <w:lang w:val="ru-RU"/>
          </w:rPr>
          <w:delText>ать</w:delText>
        </w:r>
      </w:del>
      <w:del w:id="1736" w:author="Stealth" w:date="2023-10-30T15:47:52Z">
        <w:r>
          <w:rPr>
            <w:rFonts w:ascii="Times New Roman" w:hAnsi="Times New Roman"/>
            <w:sz w:val="28"/>
            <w:szCs w:val="28"/>
            <w:lang w:val="ru-RU"/>
          </w:rPr>
          <w:delText xml:space="preserve"> в </w:delText>
        </w:r>
      </w:del>
      <w:del w:id="1737" w:author="Stealth" w:date="2023-10-30T15:47:51Z">
        <w:r>
          <w:rPr>
            <w:rFonts w:ascii="Times New Roman" w:hAnsi="Times New Roman"/>
            <w:sz w:val="28"/>
            <w:szCs w:val="28"/>
            <w:lang w:val="ru-RU"/>
          </w:rPr>
          <w:delText>редакторе символов шаг сетки необязательно</w:delText>
        </w:r>
      </w:del>
      <w:ins w:id="1738" w:author="Александр Семенов" w:date="2023-10-26T17:13:00Z">
        <w:del w:id="1739" w:author="Stealth" w:date="2023-10-30T15:47:51Z">
          <w:r>
            <w:rPr>
              <w:rFonts w:ascii="Times New Roman" w:hAnsi="Times New Roman"/>
              <w:sz w:val="28"/>
              <w:szCs w:val="28"/>
              <w:lang w:val="ru-RU"/>
            </w:rPr>
            <w:delText>не нужно</w:delText>
          </w:r>
        </w:del>
      </w:ins>
      <w:del w:id="1740" w:author="Stealth" w:date="2023-10-30T15:47:51Z">
        <w:r>
          <w:rPr>
            <w:rFonts w:ascii="Times New Roman" w:hAnsi="Times New Roman"/>
            <w:sz w:val="28"/>
            <w:szCs w:val="28"/>
            <w:lang w:val="ru-RU"/>
          </w:rPr>
          <w:delText>.</w:delText>
        </w:r>
      </w:del>
    </w:p>
    <w:p>
      <w:pPr>
        <w:jc w:val="both"/>
        <w:rPr>
          <w:rFonts w:ascii="Times New Roman" w:hAnsi="Times New Roman"/>
          <w:sz w:val="28"/>
          <w:szCs w:val="28"/>
          <w:lang w:val="ru-RU"/>
        </w:rPr>
      </w:pPr>
    </w:p>
    <w:p>
      <w:pPr>
        <w:jc w:val="both"/>
        <w:rPr>
          <w:ins w:id="1741" w:author="Stealth" w:date="2023-10-30T16:24:59Z"/>
          <w:rFonts w:ascii="Times New Roman" w:hAnsi="Times New Roman"/>
          <w:sz w:val="28"/>
          <w:szCs w:val="28"/>
          <w:lang w:val="ru-RU"/>
        </w:rPr>
      </w:pPr>
      <w:ins w:id="1742" w:author="Stealth" w:date="2023-10-30T15:30:13Z">
        <w:r>
          <w:rPr>
            <w:rFonts w:ascii="Times New Roman" w:hAnsi="Times New Roman"/>
            <w:sz w:val="28"/>
            <w:szCs w:val="28"/>
            <w:lang w:val="ru-RU"/>
          </w:rPr>
          <w:t>Чт</w:t>
        </w:r>
      </w:ins>
      <w:ins w:id="1743" w:author="Stealth" w:date="2023-10-30T15:30:14Z">
        <w:r>
          <w:rPr>
            <w:rFonts w:ascii="Times New Roman" w:hAnsi="Times New Roman"/>
            <w:sz w:val="28"/>
            <w:szCs w:val="28"/>
            <w:lang w:val="ru-RU"/>
          </w:rPr>
          <w:t>обы</w:t>
        </w:r>
      </w:ins>
      <w:ins w:id="1744" w:author="Stealth" w:date="2023-10-30T15:30:14Z">
        <w:r>
          <w:rPr>
            <w:rFonts w:hint="default" w:ascii="Times New Roman" w:hAnsi="Times New Roman"/>
            <w:sz w:val="28"/>
            <w:szCs w:val="28"/>
            <w:lang w:val="ru-RU"/>
          </w:rPr>
          <w:t xml:space="preserve"> </w:t>
        </w:r>
      </w:ins>
      <w:ins w:id="1745" w:author="Stealth" w:date="2023-10-30T15:30:15Z">
        <w:r>
          <w:rPr>
            <w:rFonts w:hint="default" w:ascii="Times New Roman" w:hAnsi="Times New Roman"/>
            <w:sz w:val="28"/>
            <w:szCs w:val="28"/>
            <w:lang w:val="ru-RU"/>
          </w:rPr>
          <w:t>н</w:t>
        </w:r>
      </w:ins>
      <w:del w:id="1746" w:author="Stealth" w:date="2023-10-30T15:29:50Z">
        <w:r>
          <w:rPr>
            <w:rFonts w:ascii="Times New Roman" w:hAnsi="Times New Roman"/>
            <w:sz w:val="28"/>
            <w:szCs w:val="28"/>
            <w:lang w:val="ru-RU"/>
          </w:rPr>
          <w:delText>Теперь нужно</w:delText>
        </w:r>
      </w:del>
      <w:del w:id="1747" w:author="Stealth" w:date="2023-10-30T15:29:56Z">
        <w:r>
          <w:rPr>
            <w:rFonts w:ascii="Times New Roman" w:hAnsi="Times New Roman"/>
            <w:sz w:val="28"/>
            <w:szCs w:val="28"/>
            <w:lang w:val="ru-RU"/>
          </w:rPr>
          <w:delText xml:space="preserve"> н</w:delText>
        </w:r>
      </w:del>
      <w:r>
        <w:rPr>
          <w:rFonts w:ascii="Times New Roman" w:hAnsi="Times New Roman"/>
          <w:sz w:val="28"/>
          <w:szCs w:val="28"/>
          <w:lang w:val="ru-RU"/>
        </w:rPr>
        <w:t>арисовать два вывода</w:t>
      </w:r>
      <w:ins w:id="1748" w:author="Stealth" w:date="2023-10-30T15:30:23Z">
        <w:r>
          <w:rPr>
            <w:rFonts w:hint="default" w:ascii="Times New Roman" w:hAnsi="Times New Roman"/>
            <w:sz w:val="28"/>
            <w:szCs w:val="28"/>
            <w:lang w:val="ru-RU"/>
          </w:rPr>
          <w:t>, не</w:t>
        </w:r>
      </w:ins>
      <w:ins w:id="1749" w:author="Stealth" w:date="2023-10-30T15:30:24Z">
        <w:r>
          <w:rPr>
            <w:rFonts w:hint="default" w:ascii="Times New Roman" w:hAnsi="Times New Roman"/>
            <w:sz w:val="28"/>
            <w:szCs w:val="28"/>
            <w:lang w:val="ru-RU"/>
          </w:rPr>
          <w:t>обхо</w:t>
        </w:r>
      </w:ins>
      <w:ins w:id="1750" w:author="Stealth" w:date="2023-10-30T15:30:25Z">
        <w:r>
          <w:rPr>
            <w:rFonts w:hint="default" w:ascii="Times New Roman" w:hAnsi="Times New Roman"/>
            <w:sz w:val="28"/>
            <w:szCs w:val="28"/>
            <w:lang w:val="ru-RU"/>
          </w:rPr>
          <w:t>димо</w:t>
        </w:r>
      </w:ins>
      <w:ins w:id="1751" w:author="Stealth" w:date="2023-10-30T15:30:26Z">
        <w:r>
          <w:rPr>
            <w:rFonts w:hint="default" w:ascii="Times New Roman" w:hAnsi="Times New Roman"/>
            <w:sz w:val="28"/>
            <w:szCs w:val="28"/>
            <w:lang w:val="ru-RU"/>
          </w:rPr>
          <w:t>:</w:t>
        </w:r>
      </w:ins>
      <w:del w:id="1752" w:author="Stealth" w:date="2023-10-30T15:30:22Z">
        <w:r>
          <w:rPr>
            <w:rFonts w:ascii="Times New Roman" w:hAnsi="Times New Roman"/>
            <w:sz w:val="28"/>
            <w:szCs w:val="28"/>
            <w:lang w:val="ru-RU"/>
          </w:rPr>
          <w:delText>.</w:delText>
        </w:r>
      </w:del>
      <w:r>
        <w:rPr>
          <w:rFonts w:ascii="Times New Roman" w:hAnsi="Times New Roman"/>
          <w:sz w:val="28"/>
          <w:szCs w:val="28"/>
          <w:lang w:val="ru-RU"/>
        </w:rPr>
        <w:t xml:space="preserve"> </w:t>
      </w:r>
      <w:ins w:id="1753" w:author="Stealth" w:date="2023-10-30T15:30:29Z">
        <w:r>
          <w:rPr>
            <w:rFonts w:ascii="Times New Roman" w:hAnsi="Times New Roman"/>
            <w:sz w:val="28"/>
            <w:szCs w:val="28"/>
            <w:lang w:val="ru-RU"/>
          </w:rPr>
          <w:t>в</w:t>
        </w:r>
      </w:ins>
      <w:del w:id="1754" w:author="Stealth" w:date="2023-10-30T15:30:29Z">
        <w:r>
          <w:rPr>
            <w:rFonts w:ascii="Times New Roman" w:hAnsi="Times New Roman"/>
            <w:sz w:val="28"/>
            <w:szCs w:val="28"/>
            <w:lang w:val="ru-RU"/>
          </w:rPr>
          <w:delText>В</w:delText>
        </w:r>
      </w:del>
      <w:r>
        <w:rPr>
          <w:rFonts w:ascii="Times New Roman" w:hAnsi="Times New Roman"/>
          <w:sz w:val="28"/>
          <w:szCs w:val="28"/>
          <w:lang w:val="ru-RU"/>
        </w:rPr>
        <w:t>ыб</w:t>
      </w:r>
      <w:del w:id="1755" w:author="Stealth" w:date="2023-10-30T16:25:42Z">
        <w:r>
          <w:rPr>
            <w:rFonts w:ascii="Times New Roman" w:hAnsi="Times New Roman"/>
            <w:sz w:val="28"/>
            <w:szCs w:val="28"/>
            <w:lang w:val="ru-RU"/>
          </w:rPr>
          <w:delText>и</w:delText>
        </w:r>
      </w:del>
      <w:r>
        <w:rPr>
          <w:rFonts w:ascii="Times New Roman" w:hAnsi="Times New Roman"/>
          <w:sz w:val="28"/>
          <w:szCs w:val="28"/>
          <w:lang w:val="ru-RU"/>
        </w:rPr>
        <w:t>ра</w:t>
      </w:r>
      <w:ins w:id="1756" w:author="Stealth" w:date="2023-10-30T15:30:09Z">
        <w:r>
          <w:rPr>
            <w:rFonts w:ascii="Times New Roman" w:hAnsi="Times New Roman"/>
            <w:sz w:val="28"/>
            <w:szCs w:val="28"/>
            <w:lang w:val="ru-RU"/>
          </w:rPr>
          <w:t>т</w:t>
        </w:r>
      </w:ins>
      <w:ins w:id="1757" w:author="Stealth" w:date="2023-10-30T15:30:10Z">
        <w:r>
          <w:rPr>
            <w:rFonts w:ascii="Times New Roman" w:hAnsi="Times New Roman"/>
            <w:sz w:val="28"/>
            <w:szCs w:val="28"/>
            <w:lang w:val="ru-RU"/>
          </w:rPr>
          <w:t>ь</w:t>
        </w:r>
      </w:ins>
      <w:del w:id="1758" w:author="Stealth" w:date="2023-10-30T15:30:09Z">
        <w:r>
          <w:rPr>
            <w:rFonts w:ascii="Times New Roman" w:hAnsi="Times New Roman"/>
            <w:sz w:val="28"/>
            <w:szCs w:val="28"/>
            <w:lang w:val="ru-RU"/>
          </w:rPr>
          <w:delText>ем</w:delText>
        </w:r>
      </w:del>
      <w:r>
        <w:rPr>
          <w:rFonts w:ascii="Times New Roman" w:hAnsi="Times New Roman"/>
          <w:sz w:val="28"/>
          <w:szCs w:val="28"/>
          <w:lang w:val="ru-RU"/>
        </w:rPr>
        <w:t xml:space="preserve"> инструмент Pin (меню Draw &gt; Pin) и над окном редактора отобразится панель с настройками вывода.</w:t>
      </w:r>
    </w:p>
    <w:p>
      <w:pPr>
        <w:jc w:val="both"/>
        <w:rPr>
          <w:rFonts w:ascii="Times New Roman" w:hAnsi="Times New Roman"/>
          <w:sz w:val="28"/>
          <w:szCs w:val="28"/>
          <w:lang w:val="ru-RU"/>
        </w:rPr>
      </w:pPr>
    </w:p>
    <w:p>
      <w:pPr>
        <w:jc w:val="center"/>
        <w:rPr>
          <w:ins w:id="1759" w:author="Stealth" w:date="2023-10-30T15:30:41Z"/>
        </w:rPr>
      </w:pPr>
      <w:r>
        <w:drawing>
          <wp:inline distT="0" distB="0" distL="114300" distR="114300">
            <wp:extent cx="5272405" cy="2324735"/>
            <wp:effectExtent l="0" t="0" r="635" b="6985"/>
            <wp:docPr id="5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6"/>
                    <pic:cNvPicPr>
                      <a:picLocks noChangeAspect="1"/>
                    </pic:cNvPicPr>
                  </pic:nvPicPr>
                  <pic:blipFill>
                    <a:blip r:embed="rId30"/>
                    <a:stretch>
                      <a:fillRect/>
                    </a:stretch>
                  </pic:blipFill>
                  <pic:spPr>
                    <a:xfrm>
                      <a:off x="0" y="0"/>
                      <a:ext cx="5272405" cy="2324735"/>
                    </a:xfrm>
                    <a:prstGeom prst="rect">
                      <a:avLst/>
                    </a:prstGeom>
                    <a:noFill/>
                    <a:ln>
                      <a:noFill/>
                    </a:ln>
                  </pic:spPr>
                </pic:pic>
              </a:graphicData>
            </a:graphic>
          </wp:inline>
        </w:drawing>
      </w:r>
    </w:p>
    <w:p>
      <w:pPr>
        <w:jc w:val="center"/>
        <w:rPr>
          <w:ins w:id="1760" w:author="Stealth" w:date="2023-10-30T15:33:56Z"/>
          <w:rFonts w:hint="default" w:ascii="Times New Roman" w:hAnsi="Times New Roman" w:cs="Times New Roman"/>
          <w:sz w:val="24"/>
          <w:szCs w:val="24"/>
          <w:lang w:val="ru-RU"/>
        </w:rPr>
      </w:pPr>
      <w:ins w:id="1761" w:author="Stealth" w:date="2023-10-30T15:30:48Z">
        <w:r>
          <w:rPr>
            <w:rFonts w:hint="default" w:ascii="Times New Roman" w:hAnsi="Times New Roman" w:cs="Times New Roman"/>
            <w:sz w:val="24"/>
            <w:szCs w:val="24"/>
            <w:lang w:val="ru-RU"/>
          </w:rPr>
          <w:t>Рис.</w:t>
        </w:r>
      </w:ins>
      <w:ins w:id="1762" w:author="Stealth" w:date="2023-10-30T15:30:52Z">
        <w:r>
          <w:rPr>
            <w:rFonts w:hint="default" w:ascii="Times New Roman" w:hAnsi="Times New Roman" w:cs="Times New Roman"/>
            <w:sz w:val="24"/>
            <w:szCs w:val="24"/>
            <w:lang w:val="ru-RU"/>
          </w:rPr>
          <w:t>18</w:t>
        </w:r>
      </w:ins>
      <w:ins w:id="1763" w:author="Stealth" w:date="2023-10-30T15:30:53Z">
        <w:r>
          <w:rPr>
            <w:rFonts w:hint="default" w:ascii="Times New Roman" w:hAnsi="Times New Roman" w:cs="Times New Roman"/>
            <w:sz w:val="24"/>
            <w:szCs w:val="24"/>
            <w:lang w:val="ru-RU"/>
          </w:rPr>
          <w:t>-</w:t>
        </w:r>
      </w:ins>
      <w:ins w:id="1764" w:author="Stealth" w:date="2023-10-30T15:34:31Z">
        <w:r>
          <w:rPr>
            <w:rFonts w:hint="default" w:ascii="Times New Roman" w:hAnsi="Times New Roman" w:cs="Times New Roman"/>
            <w:sz w:val="24"/>
            <w:szCs w:val="24"/>
            <w:lang w:val="ru-RU"/>
          </w:rPr>
          <w:t>Д</w:t>
        </w:r>
      </w:ins>
      <w:ins w:id="1765" w:author="Stealth" w:date="2023-10-30T15:34:22Z">
        <w:r>
          <w:rPr>
            <w:rFonts w:hint="default" w:ascii="Times New Roman" w:hAnsi="Times New Roman" w:cs="Times New Roman"/>
            <w:sz w:val="24"/>
            <w:szCs w:val="24"/>
            <w:lang w:val="ru-RU"/>
          </w:rPr>
          <w:t>о</w:t>
        </w:r>
      </w:ins>
      <w:ins w:id="1766" w:author="Stealth" w:date="2023-10-30T15:34:23Z">
        <w:r>
          <w:rPr>
            <w:rFonts w:hint="default" w:ascii="Times New Roman" w:hAnsi="Times New Roman" w:cs="Times New Roman"/>
            <w:sz w:val="24"/>
            <w:szCs w:val="24"/>
            <w:lang w:val="ru-RU"/>
          </w:rPr>
          <w:t>ступные</w:t>
        </w:r>
      </w:ins>
      <w:ins w:id="1767" w:author="Stealth" w:date="2023-10-30T15:34:24Z">
        <w:r>
          <w:rPr>
            <w:rFonts w:hint="default" w:ascii="Times New Roman" w:hAnsi="Times New Roman" w:cs="Times New Roman"/>
            <w:sz w:val="24"/>
            <w:szCs w:val="24"/>
            <w:lang w:val="ru-RU"/>
          </w:rPr>
          <w:t xml:space="preserve"> ин</w:t>
        </w:r>
      </w:ins>
      <w:ins w:id="1768" w:author="Stealth" w:date="2023-10-30T15:34:25Z">
        <w:r>
          <w:rPr>
            <w:rFonts w:hint="default" w:ascii="Times New Roman" w:hAnsi="Times New Roman" w:cs="Times New Roman"/>
            <w:sz w:val="24"/>
            <w:szCs w:val="24"/>
            <w:lang w:val="ru-RU"/>
          </w:rPr>
          <w:t>струме</w:t>
        </w:r>
      </w:ins>
      <w:ins w:id="1769" w:author="Stealth" w:date="2023-10-30T15:34:26Z">
        <w:r>
          <w:rPr>
            <w:rFonts w:hint="default" w:ascii="Times New Roman" w:hAnsi="Times New Roman" w:cs="Times New Roman"/>
            <w:sz w:val="24"/>
            <w:szCs w:val="24"/>
            <w:lang w:val="ru-RU"/>
          </w:rPr>
          <w:t>нты</w:t>
        </w:r>
      </w:ins>
      <w:ins w:id="1770" w:author="Stealth" w:date="2023-10-30T15:34:27Z">
        <w:r>
          <w:rPr>
            <w:rFonts w:hint="default" w:ascii="Times New Roman" w:hAnsi="Times New Roman" w:cs="Times New Roman"/>
            <w:sz w:val="24"/>
            <w:szCs w:val="24"/>
            <w:lang w:val="ru-RU"/>
          </w:rPr>
          <w:t>.</w:t>
        </w:r>
      </w:ins>
    </w:p>
    <w:p>
      <w:pPr>
        <w:jc w:val="center"/>
        <w:rPr>
          <w:del w:id="1771" w:author="Stealth" w:date="2023-10-30T15:33:54Z"/>
          <w:rFonts w:hint="default" w:ascii="Times New Roman" w:hAnsi="Times New Roman" w:cs="Times New Roman"/>
          <w:sz w:val="24"/>
          <w:szCs w:val="24"/>
          <w:lang w:val="ru-RU"/>
          <w:rPrChange w:id="1772" w:author="Stealth" w:date="2023-10-30T15:30:47Z">
            <w:rPr>
              <w:del w:id="1773" w:author="Stealth" w:date="2023-10-30T15:33:54Z"/>
              <w:rFonts w:hint="default"/>
              <w:lang w:val="ru-RU"/>
            </w:rPr>
          </w:rPrChange>
        </w:rPr>
      </w:pPr>
    </w:p>
    <w:p>
      <w:pPr>
        <w:jc w:val="center"/>
        <w:rPr>
          <w:del w:id="1775" w:author="Stealth" w:date="2023-10-30T15:33:54Z"/>
          <w:rFonts w:ascii="Times New Roman" w:hAnsi="Times New Roman"/>
          <w:sz w:val="28"/>
          <w:szCs w:val="28"/>
          <w:lang w:val="ru-RU"/>
        </w:rPr>
        <w:pPrChange w:id="1774" w:author="Stealth" w:date="2023-10-30T15:33:54Z">
          <w:pPr>
            <w:jc w:val="both"/>
          </w:pPr>
        </w:pPrChange>
      </w:pPr>
      <w:del w:id="1776" w:author="Stealth" w:date="2023-10-30T15:33:54Z">
        <w:r>
          <w:rPr>
            <w:rFonts w:ascii="Times New Roman" w:hAnsi="Times New Roman"/>
            <w:sz w:val="28"/>
            <w:szCs w:val="28"/>
            <w:lang w:val="ru-RU"/>
          </w:rPr>
          <w:delText xml:space="preserve">Посмотрим, что это за настройки. </w:delText>
        </w:r>
      </w:del>
    </w:p>
    <w:p>
      <w:pPr>
        <w:jc w:val="center"/>
        <w:rPr>
          <w:rFonts w:ascii="Times New Roman" w:hAnsi="Times New Roman"/>
          <w:sz w:val="28"/>
          <w:szCs w:val="28"/>
          <w:lang w:val="ru-RU"/>
        </w:rPr>
        <w:pPrChange w:id="1777" w:author="Stealth" w:date="2023-10-30T15:33:54Z">
          <w:pPr>
            <w:jc w:val="both"/>
          </w:pPr>
        </w:pPrChange>
      </w:pPr>
    </w:p>
    <w:p>
      <w:pPr>
        <w:ind w:firstLine="280" w:firstLineChars="100"/>
        <w:jc w:val="both"/>
        <w:rPr>
          <w:rFonts w:ascii="Times New Roman" w:hAnsi="Times New Roman"/>
          <w:sz w:val="28"/>
          <w:szCs w:val="28"/>
          <w:lang w:val="ru-RU"/>
        </w:rPr>
        <w:pPrChange w:id="1778" w:author="Stealth" w:date="2023-10-30T16:26:09Z">
          <w:pPr>
            <w:jc w:val="both"/>
          </w:pPr>
        </w:pPrChange>
      </w:pPr>
      <w:r>
        <w:rPr>
          <w:rFonts w:ascii="Times New Roman" w:hAnsi="Times New Roman"/>
          <w:sz w:val="28"/>
          <w:szCs w:val="28"/>
          <w:lang w:val="ru-RU"/>
        </w:rPr>
        <w:t xml:space="preserve">Ориентация вывода определяет под каким углом будет расположен </w:t>
      </w:r>
      <w:del w:id="1779" w:author="Stealth" w:date="2023-10-30T16:20:01Z">
        <w:r>
          <w:rPr>
            <w:rFonts w:ascii="Times New Roman" w:hAnsi="Times New Roman"/>
            <w:sz w:val="28"/>
            <w:szCs w:val="28"/>
            <w:lang w:val="ru-RU"/>
          </w:rPr>
          <w:delText>наш</w:delText>
        </w:r>
      </w:del>
      <w:r>
        <w:rPr>
          <w:rFonts w:ascii="Times New Roman" w:hAnsi="Times New Roman"/>
          <w:sz w:val="28"/>
          <w:szCs w:val="28"/>
          <w:lang w:val="ru-RU"/>
        </w:rPr>
        <w:t xml:space="preserve"> вывод. Ориентацию можно менять, нажимая на правую кнопку мыши. </w:t>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Функция вывода добавляет к изображению вывода дополнительную графическую информацию - значок инверсии (кружок), тактового входа (треугольник) или оба этих значка.</w:t>
      </w:r>
    </w:p>
    <w:p>
      <w:pPr>
        <w:jc w:val="both"/>
        <w:rPr>
          <w:rFonts w:ascii="Times New Roman" w:hAnsi="Times New Roman"/>
          <w:sz w:val="28"/>
          <w:szCs w:val="28"/>
          <w:lang w:val="ru-RU"/>
        </w:rPr>
      </w:pPr>
    </w:p>
    <w:p>
      <w:pPr>
        <w:jc w:val="both"/>
        <w:rPr>
          <w:rFonts w:ascii="Times New Roman" w:hAnsi="Times New Roman"/>
          <w:sz w:val="28"/>
          <w:szCs w:val="28"/>
          <w:lang w:val="ru-RU"/>
        </w:rPr>
      </w:pPr>
      <w:ins w:id="1780" w:author="Stealth" w:date="2023-10-30T15:35:15Z">
        <w:r>
          <w:rPr>
            <w:rFonts w:ascii="Times New Roman" w:hAnsi="Times New Roman"/>
            <w:sz w:val="28"/>
            <w:szCs w:val="28"/>
            <w:lang w:val="ru-RU"/>
          </w:rPr>
          <w:t>Длина</w:t>
        </w:r>
      </w:ins>
      <w:ins w:id="1781" w:author="Stealth" w:date="2023-10-30T15:35:28Z">
        <w:r>
          <w:rPr>
            <w:rFonts w:hint="default" w:ascii="Times New Roman" w:hAnsi="Times New Roman"/>
            <w:sz w:val="28"/>
            <w:szCs w:val="28"/>
            <w:lang w:val="ru-RU"/>
          </w:rPr>
          <w:t xml:space="preserve"> опр</w:t>
        </w:r>
      </w:ins>
      <w:ins w:id="1782" w:author="Stealth" w:date="2023-10-30T15:35:29Z">
        <w:r>
          <w:rPr>
            <w:rFonts w:hint="default" w:ascii="Times New Roman" w:hAnsi="Times New Roman"/>
            <w:sz w:val="28"/>
            <w:szCs w:val="28"/>
            <w:lang w:val="ru-RU"/>
          </w:rPr>
          <w:t>еделя</w:t>
        </w:r>
      </w:ins>
      <w:ins w:id="1783" w:author="Stealth" w:date="2023-10-30T15:35:30Z">
        <w:r>
          <w:rPr>
            <w:rFonts w:hint="default" w:ascii="Times New Roman" w:hAnsi="Times New Roman"/>
            <w:sz w:val="28"/>
            <w:szCs w:val="28"/>
            <w:lang w:val="ru-RU"/>
          </w:rPr>
          <w:t>ет раз</w:t>
        </w:r>
      </w:ins>
      <w:ins w:id="1784" w:author="Stealth" w:date="2023-10-30T15:35:31Z">
        <w:r>
          <w:rPr>
            <w:rFonts w:hint="default" w:ascii="Times New Roman" w:hAnsi="Times New Roman"/>
            <w:sz w:val="28"/>
            <w:szCs w:val="28"/>
            <w:lang w:val="ru-RU"/>
          </w:rPr>
          <w:t>мер в</w:t>
        </w:r>
      </w:ins>
      <w:ins w:id="1785" w:author="Stealth" w:date="2023-10-30T15:35:32Z">
        <w:r>
          <w:rPr>
            <w:rFonts w:hint="default" w:ascii="Times New Roman" w:hAnsi="Times New Roman"/>
            <w:sz w:val="28"/>
            <w:szCs w:val="28"/>
            <w:lang w:val="ru-RU"/>
          </w:rPr>
          <w:t>ывод</w:t>
        </w:r>
      </w:ins>
      <w:ins w:id="1786" w:author="Stealth" w:date="2023-10-30T15:35:33Z">
        <w:r>
          <w:rPr>
            <w:rFonts w:hint="default" w:ascii="Times New Roman" w:hAnsi="Times New Roman"/>
            <w:sz w:val="28"/>
            <w:szCs w:val="28"/>
            <w:lang w:val="ru-RU"/>
          </w:rPr>
          <w:t>а.</w:t>
        </w:r>
      </w:ins>
      <w:del w:id="1787" w:author="Stealth" w:date="2023-10-30T15:35:14Z">
        <w:r>
          <w:rPr>
            <w:rFonts w:ascii="Times New Roman" w:hAnsi="Times New Roman"/>
            <w:sz w:val="28"/>
            <w:szCs w:val="28"/>
            <w:lang w:val="ru-RU"/>
          </w:rPr>
          <w:delText>С дл</w:delText>
        </w:r>
      </w:del>
      <w:del w:id="1788" w:author="Stealth" w:date="2023-10-30T15:35:13Z">
        <w:r>
          <w:rPr>
            <w:rFonts w:ascii="Times New Roman" w:hAnsi="Times New Roman"/>
            <w:sz w:val="28"/>
            <w:szCs w:val="28"/>
            <w:lang w:val="ru-RU"/>
          </w:rPr>
          <w:delText xml:space="preserve">иной </w:delText>
        </w:r>
      </w:del>
      <w:del w:id="1789" w:author="Stealth" w:date="2023-10-30T15:35:12Z">
        <w:r>
          <w:rPr>
            <w:rFonts w:ascii="Times New Roman" w:hAnsi="Times New Roman"/>
            <w:sz w:val="28"/>
            <w:szCs w:val="28"/>
            <w:lang w:val="ru-RU"/>
          </w:rPr>
          <w:delText>все понятно</w:delText>
        </w:r>
      </w:del>
      <w:r>
        <w:rPr>
          <w:rFonts w:ascii="Times New Roman" w:hAnsi="Times New Roman"/>
          <w:sz w:val="28"/>
          <w:szCs w:val="28"/>
          <w:lang w:val="ru-RU"/>
        </w:rPr>
        <w:t>.</w:t>
      </w:r>
    </w:p>
    <w:p>
      <w:pPr>
        <w:jc w:val="both"/>
        <w:rPr>
          <w:rFonts w:ascii="Times New Roman" w:hAnsi="Times New Roman"/>
          <w:sz w:val="28"/>
          <w:szCs w:val="28"/>
          <w:lang w:val="ru-RU"/>
        </w:rPr>
      </w:pPr>
    </w:p>
    <w:p>
      <w:pPr>
        <w:shd w:val="clear" w:fill="FFFFFF" w:themeFill="background1"/>
        <w:jc w:val="both"/>
        <w:rPr>
          <w:ins w:id="1791" w:author="Stealth" w:date="2023-10-30T16:15:46Z"/>
          <w:rFonts w:hint="default" w:ascii="Times New Roman" w:hAnsi="Times New Roman"/>
          <w:sz w:val="28"/>
          <w:szCs w:val="28"/>
          <w:lang w:val="ru-RU"/>
        </w:rPr>
        <w:pPrChange w:id="1790" w:author="Stealth" w:date="2023-10-30T16:35:01Z">
          <w:pPr>
            <w:jc w:val="both"/>
          </w:pPr>
        </w:pPrChange>
      </w:pPr>
      <w:commentRangeStart w:id="5"/>
      <w:r>
        <w:rPr>
          <w:rFonts w:ascii="Times New Roman" w:hAnsi="Times New Roman"/>
          <w:sz w:val="28"/>
          <w:szCs w:val="28"/>
          <w:lang w:val="ru-RU"/>
        </w:rPr>
        <w:t>Видимость. У любого вывода есть имя и номер, соответствующий номеру реального вывода. С помощью этой настройки можно задать отображение этих атрибутов.</w:t>
      </w:r>
      <w:ins w:id="1792" w:author="Stealth" w:date="2023-10-30T16:15:48Z">
        <w:r>
          <w:rPr>
            <w:rFonts w:hint="default" w:ascii="Times New Roman" w:hAnsi="Times New Roman"/>
            <w:sz w:val="28"/>
            <w:szCs w:val="28"/>
            <w:lang w:val="ru-RU"/>
          </w:rPr>
          <w:t xml:space="preserve"> </w:t>
        </w:r>
      </w:ins>
    </w:p>
    <w:p>
      <w:pPr>
        <w:jc w:val="both"/>
        <w:rPr>
          <w:del w:id="1793" w:author="Stealth" w:date="2023-10-30T16:15:43Z"/>
          <w:rFonts w:hint="default" w:ascii="Times New Roman" w:hAnsi="Times New Roman" w:cs="Times New Roman"/>
          <w:sz w:val="28"/>
          <w:szCs w:val="28"/>
          <w:lang w:val="ru-RU"/>
          <w:rPrChange w:id="1794" w:author="Stealth" w:date="2023-10-30T16:15:42Z">
            <w:rPr>
              <w:del w:id="1795" w:author="Stealth" w:date="2023-10-30T16:15:43Z"/>
              <w:rFonts w:hint="default" w:ascii="Times New Roman" w:hAnsi="Times New Roman"/>
              <w:sz w:val="28"/>
              <w:szCs w:val="28"/>
              <w:lang w:val="ru-RU"/>
            </w:rPr>
          </w:rPrChange>
        </w:rPr>
      </w:pPr>
      <w:del w:id="1796" w:author="Stealth" w:date="2023-10-30T16:15:43Z">
        <w:r>
          <w:rPr>
            <w:rFonts w:ascii="Times New Roman" w:hAnsi="Times New Roman" w:cs="Times New Roman"/>
            <w:sz w:val="28"/>
            <w:szCs w:val="28"/>
            <w:lang w:val="ru-RU"/>
            <w:rPrChange w:id="1797" w:author="Stealth" w:date="2023-10-30T16:15:42Z">
              <w:rPr>
                <w:rFonts w:ascii="Times New Roman" w:hAnsi="Times New Roman"/>
                <w:sz w:val="28"/>
                <w:szCs w:val="28"/>
                <w:lang w:val="ru-RU"/>
              </w:rPr>
            </w:rPrChange>
          </w:rPr>
          <w:delText xml:space="preserve"> </w:delText>
        </w:r>
        <w:commentRangeEnd w:id="5"/>
      </w:del>
      <w:del w:id="1799" w:author="Stealth" w:date="2023-10-30T16:15:43Z">
        <w:r>
          <w:rPr>
            <w:rStyle w:val="6"/>
            <w:rFonts w:ascii="Times New Roman" w:hAnsi="Times New Roman" w:cs="Times New Roman"/>
            <w:sz w:val="28"/>
            <w:szCs w:val="28"/>
            <w:rPrChange w:id="1800" w:author="Stealth" w:date="2023-10-30T16:15:42Z">
              <w:rPr>
                <w:rStyle w:val="6"/>
              </w:rPr>
            </w:rPrChange>
          </w:rPr>
          <w:commentReference w:id="5"/>
        </w:r>
      </w:del>
    </w:p>
    <w:p>
      <w:pPr>
        <w:jc w:val="both"/>
        <w:rPr>
          <w:rFonts w:ascii="Times New Roman" w:hAnsi="Times New Roman"/>
          <w:sz w:val="28"/>
          <w:szCs w:val="28"/>
          <w:lang w:val="ru-RU"/>
        </w:rPr>
      </w:pPr>
    </w:p>
    <w:p>
      <w:pPr>
        <w:jc w:val="both"/>
        <w:rPr>
          <w:ins w:id="1802" w:author="Stealth" w:date="2023-10-30T16:15:03Z"/>
          <w:rFonts w:hint="default" w:ascii="Times New Roman" w:hAnsi="Times New Roman"/>
          <w:sz w:val="28"/>
          <w:szCs w:val="28"/>
          <w:lang w:val="ru-RU"/>
        </w:rPr>
      </w:pPr>
      <w:commentRangeStart w:id="6"/>
      <w:r>
        <w:rPr>
          <w:rFonts w:ascii="Times New Roman" w:hAnsi="Times New Roman"/>
          <w:sz w:val="28"/>
          <w:szCs w:val="28"/>
          <w:shd w:val="clear" w:color="FFFFFF"/>
          <w:lang w:val="ru-RU"/>
          <w:rPrChange w:id="1803" w:author="Stealth" w:date="2023-10-30T16:34:52Z">
            <w:rPr>
              <w:rFonts w:ascii="Times New Roman" w:hAnsi="Times New Roman"/>
              <w:sz w:val="28"/>
              <w:szCs w:val="28"/>
              <w:lang w:val="ru-RU"/>
            </w:rPr>
          </w:rPrChange>
        </w:rPr>
        <w:t>Направление, по сути, определяет назначение вывода - вход, выход, информационный вывод, вывод питания.</w:t>
      </w:r>
      <w:commentRangeEnd w:id="6"/>
      <w:r>
        <w:rPr>
          <w:rStyle w:val="6"/>
          <w:shd w:val="clear" w:color="FFFFFF"/>
          <w:rPrChange w:id="1804" w:author="Stealth" w:date="2023-10-30T16:34:52Z">
            <w:rPr>
              <w:rStyle w:val="6"/>
            </w:rPr>
          </w:rPrChange>
        </w:rPr>
        <w:commentReference w:id="6"/>
      </w:r>
      <w:ins w:id="1805" w:author="Stealth" w:date="2023-10-30T16:25:20Z">
        <w:r>
          <w:rPr>
            <w:rStyle w:val="6"/>
            <w:rFonts w:hint="default"/>
            <w:lang w:val="ru-RU"/>
          </w:rPr>
          <w:t xml:space="preserve"> </w:t>
        </w:r>
      </w:ins>
      <w:ins w:id="1806" w:author="Stealth" w:date="2023-10-30T16:14:47Z">
        <w:r>
          <w:rPr>
            <w:rFonts w:ascii="Times New Roman" w:hAnsi="Times New Roman"/>
            <w:sz w:val="28"/>
            <w:szCs w:val="28"/>
            <w:lang w:val="ru-RU"/>
          </w:rPr>
          <w:t>Ука</w:t>
        </w:r>
      </w:ins>
      <w:ins w:id="1807" w:author="Stealth" w:date="2023-10-30T16:14:49Z">
        <w:r>
          <w:rPr>
            <w:rFonts w:ascii="Times New Roman" w:hAnsi="Times New Roman"/>
            <w:sz w:val="28"/>
            <w:szCs w:val="28"/>
            <w:lang w:val="ru-RU"/>
          </w:rPr>
          <w:t>зыв</w:t>
        </w:r>
      </w:ins>
      <w:ins w:id="1808" w:author="Stealth" w:date="2023-10-30T16:14:50Z">
        <w:r>
          <w:rPr>
            <w:rFonts w:ascii="Times New Roman" w:hAnsi="Times New Roman"/>
            <w:sz w:val="28"/>
            <w:szCs w:val="28"/>
            <w:lang w:val="ru-RU"/>
          </w:rPr>
          <w:t>ать</w:t>
        </w:r>
      </w:ins>
      <w:ins w:id="1809" w:author="Stealth" w:date="2023-10-30T16:14:51Z">
        <w:r>
          <w:rPr>
            <w:rFonts w:hint="default" w:ascii="Times New Roman" w:hAnsi="Times New Roman"/>
            <w:sz w:val="28"/>
            <w:szCs w:val="28"/>
            <w:lang w:val="ru-RU"/>
          </w:rPr>
          <w:t xml:space="preserve"> </w:t>
        </w:r>
      </w:ins>
      <w:ins w:id="1810" w:author="Stealth" w:date="2023-10-30T16:14:52Z">
        <w:r>
          <w:rPr>
            <w:rFonts w:hint="default" w:ascii="Times New Roman" w:hAnsi="Times New Roman"/>
            <w:sz w:val="28"/>
            <w:szCs w:val="28"/>
            <w:lang w:val="ru-RU"/>
          </w:rPr>
          <w:t xml:space="preserve">это </w:t>
        </w:r>
      </w:ins>
      <w:ins w:id="1811" w:author="Stealth" w:date="2023-10-30T16:14:54Z">
        <w:r>
          <w:rPr>
            <w:rFonts w:hint="default" w:ascii="Times New Roman" w:hAnsi="Times New Roman"/>
            <w:sz w:val="28"/>
            <w:szCs w:val="28"/>
            <w:lang w:val="ru-RU"/>
          </w:rPr>
          <w:t xml:space="preserve">не </w:t>
        </w:r>
      </w:ins>
      <w:ins w:id="1812" w:author="Stealth" w:date="2023-10-30T16:14:55Z">
        <w:r>
          <w:rPr>
            <w:rFonts w:hint="default" w:ascii="Times New Roman" w:hAnsi="Times New Roman"/>
            <w:sz w:val="28"/>
            <w:szCs w:val="28"/>
            <w:lang w:val="ru-RU"/>
          </w:rPr>
          <w:t>обяз</w:t>
        </w:r>
      </w:ins>
      <w:ins w:id="1813" w:author="Stealth" w:date="2023-10-30T16:14:56Z">
        <w:r>
          <w:rPr>
            <w:rFonts w:hint="default" w:ascii="Times New Roman" w:hAnsi="Times New Roman"/>
            <w:sz w:val="28"/>
            <w:szCs w:val="28"/>
            <w:lang w:val="ru-RU"/>
          </w:rPr>
          <w:t>ательно</w:t>
        </w:r>
      </w:ins>
      <w:ins w:id="1814" w:author="Stealth" w:date="2023-10-30T16:14:58Z">
        <w:r>
          <w:rPr>
            <w:rFonts w:hint="default" w:ascii="Times New Roman" w:hAnsi="Times New Roman"/>
            <w:sz w:val="28"/>
            <w:szCs w:val="28"/>
            <w:lang w:val="ru-RU"/>
          </w:rPr>
          <w:t>.</w:t>
        </w:r>
      </w:ins>
    </w:p>
    <w:p>
      <w:pPr>
        <w:jc w:val="both"/>
        <w:rPr>
          <w:del w:id="1815" w:author="Stealth" w:date="2023-10-30T16:15:01Z"/>
          <w:rFonts w:hint="default" w:ascii="Times New Roman" w:hAnsi="Times New Roman"/>
          <w:sz w:val="28"/>
          <w:szCs w:val="28"/>
          <w:lang w:val="ru-RU"/>
          <w:rPrChange w:id="1816" w:author="Stealth" w:date="2023-10-30T15:36:13Z">
            <w:rPr>
              <w:del w:id="1817" w:author="Stealth" w:date="2023-10-30T16:15:01Z"/>
              <w:rFonts w:hint="default" w:ascii="Times New Roman" w:hAnsi="Times New Roman"/>
              <w:sz w:val="28"/>
              <w:szCs w:val="28"/>
              <w:lang w:val="ru-RU"/>
            </w:rPr>
          </w:rPrChange>
        </w:rPr>
      </w:pP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 xml:space="preserve">Параметр свопирования определяет взаимозаменяемость выводов компонента. Свопирование - это операция, используемая при разводке схем. Она позволяет "перекинуть" цепь на другой (идентичный) вывод компонента. Если </w:t>
      </w:r>
      <w:r>
        <w:rPr>
          <w:rFonts w:ascii="Times New Roman" w:hAnsi="Times New Roman"/>
          <w:sz w:val="28"/>
          <w:szCs w:val="28"/>
        </w:rPr>
        <w:t>swaplevel</w:t>
      </w:r>
      <w:r>
        <w:rPr>
          <w:rFonts w:ascii="Times New Roman" w:hAnsi="Times New Roman"/>
          <w:sz w:val="28"/>
          <w:szCs w:val="28"/>
          <w:lang w:val="ru-RU"/>
        </w:rPr>
        <w:t xml:space="preserve"> равен 0, то выводы нельзя менять местами. Если больше 0, то выводы с одинаковым </w:t>
      </w:r>
      <w:r>
        <w:rPr>
          <w:rFonts w:ascii="Times New Roman" w:hAnsi="Times New Roman"/>
          <w:sz w:val="28"/>
          <w:szCs w:val="28"/>
        </w:rPr>
        <w:t>swaplevel</w:t>
      </w:r>
      <w:r>
        <w:rPr>
          <w:rFonts w:ascii="Times New Roman" w:hAnsi="Times New Roman"/>
          <w:sz w:val="28"/>
          <w:szCs w:val="28"/>
          <w:lang w:val="ru-RU"/>
        </w:rPr>
        <w:t xml:space="preserve"> взаимозаменяемы. Выводы резистора взаимозаменяемы, поэтому для его выводов можно установить этот параметр равным, например, 1. Но поскольку резистор имеет симметричную форму, от этого мы ничего не выиграем. Другое дело микросхемы. Вот там функция свопирования очень помогает. </w:t>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 xml:space="preserve">Убираем видимость имени и номера вывода, длину выбираем </w:t>
      </w:r>
      <w:r>
        <w:rPr>
          <w:rFonts w:ascii="Times New Roman" w:hAnsi="Times New Roman"/>
          <w:sz w:val="28"/>
          <w:szCs w:val="28"/>
        </w:rPr>
        <w:t>short</w:t>
      </w:r>
      <w:r>
        <w:rPr>
          <w:rFonts w:ascii="Times New Roman" w:hAnsi="Times New Roman"/>
          <w:sz w:val="28"/>
          <w:szCs w:val="28"/>
          <w:lang w:val="ru-RU"/>
        </w:rPr>
        <w:t xml:space="preserve">, а остальные параметры оставляем без изменений. </w:t>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 xml:space="preserve">Размещаем два вывода на рабочем поле редактора, где-нибудь около центра, который обозначен небольшим крестиком. Когда выводы поставлены, их можно перемещать по рабочему полю с помощью инструмента </w:t>
      </w:r>
      <w:r>
        <w:rPr>
          <w:rFonts w:ascii="Times New Roman" w:hAnsi="Times New Roman"/>
          <w:sz w:val="28"/>
          <w:szCs w:val="28"/>
        </w:rPr>
        <w:t>Move</w:t>
      </w:r>
      <w:r>
        <w:rPr>
          <w:rFonts w:ascii="Times New Roman" w:hAnsi="Times New Roman"/>
          <w:sz w:val="28"/>
          <w:szCs w:val="28"/>
          <w:lang w:val="ru-RU"/>
        </w:rPr>
        <w:t>.</w:t>
      </w:r>
    </w:p>
    <w:p>
      <w:pPr>
        <w:jc w:val="both"/>
        <w:rPr>
          <w:rFonts w:ascii="Times New Roman" w:hAnsi="Times New Roman"/>
          <w:sz w:val="28"/>
          <w:szCs w:val="28"/>
          <w:lang w:val="ru-RU"/>
        </w:rPr>
      </w:pPr>
      <w:r>
        <w:rPr>
          <w:rFonts w:ascii="Times New Roman" w:hAnsi="Times New Roman"/>
          <w:sz w:val="28"/>
          <w:szCs w:val="28"/>
          <w:lang w:val="ru-RU"/>
        </w:rPr>
        <w:t xml:space="preserve">Имя вывода можно изменить с помощью инструмента </w:t>
      </w:r>
      <w:r>
        <w:rPr>
          <w:rFonts w:ascii="Times New Roman" w:hAnsi="Times New Roman"/>
          <w:sz w:val="28"/>
          <w:szCs w:val="28"/>
        </w:rPr>
        <w:t>Name</w:t>
      </w:r>
      <w:ins w:id="1818" w:author="Stealth" w:date="2023-10-30T15:39:20Z">
        <w:r>
          <w:rPr>
            <w:rFonts w:hint="default" w:ascii="Times New Roman" w:hAnsi="Times New Roman"/>
            <w:sz w:val="28"/>
            <w:szCs w:val="28"/>
            <w:lang w:val="ru-RU"/>
          </w:rPr>
          <w:t>.</w:t>
        </w:r>
      </w:ins>
      <w:del w:id="1819" w:author="Stealth" w:date="2023-10-30T15:39:20Z">
        <w:r>
          <w:rPr>
            <w:rFonts w:ascii="Times New Roman" w:hAnsi="Times New Roman"/>
            <w:sz w:val="28"/>
            <w:szCs w:val="28"/>
            <w:lang w:val="ru-RU"/>
          </w:rPr>
          <w:delText xml:space="preserve">, но для резистора нам это не нужно. </w:delText>
        </w:r>
      </w:del>
    </w:p>
    <w:p>
      <w:pPr>
        <w:jc w:val="both"/>
        <w:rPr>
          <w:rFonts w:ascii="Times New Roman" w:hAnsi="Times New Roman"/>
          <w:sz w:val="28"/>
          <w:szCs w:val="28"/>
          <w:lang w:val="ru-RU"/>
        </w:rPr>
      </w:pPr>
      <w:ins w:id="1820" w:author="Stealth" w:date="2023-10-30T15:39:34Z">
        <w:r>
          <w:rPr>
            <w:rFonts w:ascii="Times New Roman" w:hAnsi="Times New Roman"/>
            <w:sz w:val="28"/>
            <w:szCs w:val="28"/>
            <w:lang w:val="ru-RU"/>
          </w:rPr>
          <w:t>Д</w:t>
        </w:r>
      </w:ins>
      <w:ins w:id="1821" w:author="Stealth" w:date="2023-10-30T15:39:35Z">
        <w:r>
          <w:rPr>
            <w:rFonts w:ascii="Times New Roman" w:hAnsi="Times New Roman"/>
            <w:sz w:val="28"/>
            <w:szCs w:val="28"/>
            <w:lang w:val="ru-RU"/>
          </w:rPr>
          <w:t>алее</w:t>
        </w:r>
      </w:ins>
      <w:ins w:id="1822" w:author="Stealth" w:date="2023-10-30T15:39:35Z">
        <w:r>
          <w:rPr>
            <w:rFonts w:hint="default" w:ascii="Times New Roman" w:hAnsi="Times New Roman"/>
            <w:sz w:val="28"/>
            <w:szCs w:val="28"/>
            <w:lang w:val="ru-RU"/>
          </w:rPr>
          <w:t xml:space="preserve"> </w:t>
        </w:r>
      </w:ins>
      <w:ins w:id="1823" w:author="Stealth" w:date="2023-10-30T15:39:36Z">
        <w:r>
          <w:rPr>
            <w:rFonts w:hint="default" w:ascii="Times New Roman" w:hAnsi="Times New Roman"/>
            <w:sz w:val="28"/>
            <w:szCs w:val="28"/>
            <w:lang w:val="ru-RU"/>
          </w:rPr>
          <w:t>нар</w:t>
        </w:r>
      </w:ins>
      <w:ins w:id="1824" w:author="Stealth" w:date="2023-10-30T15:39:37Z">
        <w:r>
          <w:rPr>
            <w:rFonts w:hint="default" w:ascii="Times New Roman" w:hAnsi="Times New Roman"/>
            <w:sz w:val="28"/>
            <w:szCs w:val="28"/>
            <w:lang w:val="ru-RU"/>
          </w:rPr>
          <w:t>исоват</w:t>
        </w:r>
      </w:ins>
      <w:ins w:id="1825" w:author="Stealth" w:date="2023-10-30T15:39:38Z">
        <w:r>
          <w:rPr>
            <w:rFonts w:hint="default" w:ascii="Times New Roman" w:hAnsi="Times New Roman"/>
            <w:sz w:val="28"/>
            <w:szCs w:val="28"/>
            <w:lang w:val="ru-RU"/>
          </w:rPr>
          <w:t>ь</w:t>
        </w:r>
      </w:ins>
      <w:del w:id="1826" w:author="Stealth" w:date="2023-10-30T15:39:29Z">
        <w:r>
          <w:rPr>
            <w:rFonts w:ascii="Times New Roman" w:hAnsi="Times New Roman"/>
            <w:sz w:val="28"/>
            <w:szCs w:val="28"/>
            <w:lang w:val="ru-RU"/>
          </w:rPr>
          <w:delText>Нар</w:delText>
        </w:r>
      </w:del>
      <w:del w:id="1827" w:author="Stealth" w:date="2023-10-30T15:39:28Z">
        <w:r>
          <w:rPr>
            <w:rFonts w:ascii="Times New Roman" w:hAnsi="Times New Roman"/>
            <w:sz w:val="28"/>
            <w:szCs w:val="28"/>
            <w:lang w:val="ru-RU"/>
          </w:rPr>
          <w:delText>исуем</w:delText>
        </w:r>
      </w:del>
      <w:r>
        <w:rPr>
          <w:rFonts w:ascii="Times New Roman" w:hAnsi="Times New Roman"/>
          <w:sz w:val="28"/>
          <w:szCs w:val="28"/>
          <w:lang w:val="ru-RU"/>
        </w:rPr>
        <w:t xml:space="preserve"> графическое изображение резистора. Оно должно быть небольшим. Наж</w:t>
      </w:r>
      <w:ins w:id="1828" w:author="Stealth" w:date="2023-10-30T15:39:44Z">
        <w:r>
          <w:rPr>
            <w:rFonts w:ascii="Times New Roman" w:hAnsi="Times New Roman"/>
            <w:sz w:val="28"/>
            <w:szCs w:val="28"/>
            <w:lang w:val="ru-RU"/>
          </w:rPr>
          <w:t>ать</w:t>
        </w:r>
      </w:ins>
      <w:del w:id="1829" w:author="Stealth" w:date="2023-10-30T15:39:44Z">
        <w:r>
          <w:rPr>
            <w:rFonts w:ascii="Times New Roman" w:hAnsi="Times New Roman"/>
            <w:sz w:val="28"/>
            <w:szCs w:val="28"/>
            <w:lang w:val="ru-RU"/>
          </w:rPr>
          <w:delText>и</w:delText>
        </w:r>
      </w:del>
      <w:del w:id="1830" w:author="Stealth" w:date="2023-10-30T15:39:43Z">
        <w:r>
          <w:rPr>
            <w:rFonts w:ascii="Times New Roman" w:hAnsi="Times New Roman"/>
            <w:sz w:val="28"/>
            <w:szCs w:val="28"/>
            <w:lang w:val="ru-RU"/>
          </w:rPr>
          <w:delText>ма</w:delText>
        </w:r>
      </w:del>
      <w:del w:id="1831" w:author="Stealth" w:date="2023-10-30T15:39:42Z">
        <w:r>
          <w:rPr>
            <w:rFonts w:ascii="Times New Roman" w:hAnsi="Times New Roman"/>
            <w:sz w:val="28"/>
            <w:szCs w:val="28"/>
            <w:lang w:val="ru-RU"/>
          </w:rPr>
          <w:delText>ем</w:delText>
        </w:r>
      </w:del>
      <w:r>
        <w:rPr>
          <w:rFonts w:ascii="Times New Roman" w:hAnsi="Times New Roman"/>
          <w:sz w:val="28"/>
          <w:szCs w:val="28"/>
          <w:lang w:val="ru-RU"/>
        </w:rPr>
        <w:t xml:space="preserve"> на инструмент </w:t>
      </w:r>
      <w:ins w:id="1832" w:author="Stealth" w:date="2023-10-30T15:39:50Z">
        <w:r>
          <w:rPr>
            <w:rFonts w:hint="default" w:ascii="Times New Roman" w:hAnsi="Times New Roman"/>
            <w:sz w:val="28"/>
            <w:szCs w:val="28"/>
            <w:lang w:val="en-US"/>
          </w:rPr>
          <w:t>Line</w:t>
        </w:r>
      </w:ins>
      <w:del w:id="1833" w:author="Stealth" w:date="2023-10-30T15:39:47Z">
        <w:r>
          <w:rPr>
            <w:rFonts w:ascii="Times New Roman" w:hAnsi="Times New Roman"/>
            <w:sz w:val="28"/>
            <w:szCs w:val="28"/>
            <w:lang w:val="ru-RU"/>
          </w:rPr>
          <w:delText>Wire</w:delText>
        </w:r>
      </w:del>
      <w:r>
        <w:rPr>
          <w:rFonts w:ascii="Times New Roman" w:hAnsi="Times New Roman"/>
          <w:sz w:val="28"/>
          <w:szCs w:val="28"/>
          <w:lang w:val="ru-RU"/>
        </w:rPr>
        <w:t>, выб</w:t>
      </w:r>
      <w:ins w:id="1834" w:author="Stealth" w:date="2023-10-30T15:39:54Z">
        <w:r>
          <w:rPr>
            <w:rFonts w:ascii="Times New Roman" w:hAnsi="Times New Roman"/>
            <w:sz w:val="28"/>
            <w:szCs w:val="28"/>
            <w:lang w:val="ru-RU"/>
          </w:rPr>
          <w:t>р</w:t>
        </w:r>
      </w:ins>
      <w:ins w:id="1835" w:author="Stealth" w:date="2023-10-30T15:39:55Z">
        <w:r>
          <w:rPr>
            <w:rFonts w:ascii="Times New Roman" w:hAnsi="Times New Roman"/>
            <w:sz w:val="28"/>
            <w:szCs w:val="28"/>
            <w:lang w:val="ru-RU"/>
          </w:rPr>
          <w:t>ать</w:t>
        </w:r>
      </w:ins>
      <w:del w:id="1836" w:author="Stealth" w:date="2023-10-30T15:39:54Z">
        <w:r>
          <w:rPr>
            <w:rFonts w:ascii="Times New Roman" w:hAnsi="Times New Roman"/>
            <w:sz w:val="28"/>
            <w:szCs w:val="28"/>
            <w:lang w:val="ru-RU"/>
          </w:rPr>
          <w:delText>ир</w:delText>
        </w:r>
      </w:del>
      <w:del w:id="1837" w:author="Stealth" w:date="2023-10-30T15:39:53Z">
        <w:r>
          <w:rPr>
            <w:rFonts w:ascii="Times New Roman" w:hAnsi="Times New Roman"/>
            <w:sz w:val="28"/>
            <w:szCs w:val="28"/>
            <w:lang w:val="ru-RU"/>
          </w:rPr>
          <w:delText>аем</w:delText>
        </w:r>
      </w:del>
      <w:r>
        <w:rPr>
          <w:rFonts w:ascii="Times New Roman" w:hAnsi="Times New Roman"/>
          <w:sz w:val="28"/>
          <w:szCs w:val="28"/>
          <w:lang w:val="ru-RU"/>
        </w:rPr>
        <w:t xml:space="preserve"> слой Symbols, устан</w:t>
      </w:r>
      <w:ins w:id="1838" w:author="Stealth" w:date="2023-10-30T15:40:00Z">
        <w:r>
          <w:rPr>
            <w:rFonts w:ascii="Times New Roman" w:hAnsi="Times New Roman"/>
            <w:sz w:val="28"/>
            <w:szCs w:val="28"/>
            <w:lang w:val="ru-RU"/>
          </w:rPr>
          <w:t>овит</w:t>
        </w:r>
      </w:ins>
      <w:ins w:id="1839" w:author="Stealth" w:date="2023-10-30T15:40:01Z">
        <w:r>
          <w:rPr>
            <w:rFonts w:ascii="Times New Roman" w:hAnsi="Times New Roman"/>
            <w:sz w:val="28"/>
            <w:szCs w:val="28"/>
            <w:lang w:val="ru-RU"/>
          </w:rPr>
          <w:t>ь</w:t>
        </w:r>
      </w:ins>
      <w:del w:id="1840" w:author="Stealth" w:date="2023-10-30T15:40:00Z">
        <w:r>
          <w:rPr>
            <w:rFonts w:ascii="Times New Roman" w:hAnsi="Times New Roman"/>
            <w:sz w:val="28"/>
            <w:szCs w:val="28"/>
            <w:lang w:val="ru-RU"/>
          </w:rPr>
          <w:delText>а</w:delText>
        </w:r>
      </w:del>
      <w:del w:id="1841" w:author="Stealth" w:date="2023-10-30T15:39:59Z">
        <w:r>
          <w:rPr>
            <w:rFonts w:ascii="Times New Roman" w:hAnsi="Times New Roman"/>
            <w:sz w:val="28"/>
            <w:szCs w:val="28"/>
            <w:lang w:val="ru-RU"/>
          </w:rPr>
          <w:delText>вливае</w:delText>
        </w:r>
      </w:del>
      <w:del w:id="1842" w:author="Stealth" w:date="2023-10-30T15:39:58Z">
        <w:r>
          <w:rPr>
            <w:rFonts w:ascii="Times New Roman" w:hAnsi="Times New Roman"/>
            <w:sz w:val="28"/>
            <w:szCs w:val="28"/>
            <w:lang w:val="ru-RU"/>
          </w:rPr>
          <w:delText>м</w:delText>
        </w:r>
      </w:del>
      <w:r>
        <w:rPr>
          <w:rFonts w:ascii="Times New Roman" w:hAnsi="Times New Roman"/>
          <w:sz w:val="28"/>
          <w:szCs w:val="28"/>
          <w:lang w:val="ru-RU"/>
        </w:rPr>
        <w:t xml:space="preserve"> требуемую толщину лини</w:t>
      </w:r>
      <w:ins w:id="1843" w:author="Stealth" w:date="2023-10-30T15:40:07Z">
        <w:r>
          <w:rPr>
            <w:rFonts w:ascii="Times New Roman" w:hAnsi="Times New Roman"/>
            <w:sz w:val="28"/>
            <w:szCs w:val="28"/>
            <w:lang w:val="ru-RU"/>
          </w:rPr>
          <w:t>и</w:t>
        </w:r>
      </w:ins>
      <w:del w:id="1844" w:author="Stealth" w:date="2023-10-30T15:40:07Z">
        <w:r>
          <w:rPr>
            <w:rFonts w:ascii="Times New Roman" w:hAnsi="Times New Roman"/>
            <w:sz w:val="28"/>
            <w:szCs w:val="28"/>
            <w:lang w:val="ru-RU"/>
          </w:rPr>
          <w:delText>и</w:delText>
        </w:r>
      </w:del>
      <w:del w:id="1845" w:author="Stealth" w:date="2023-10-30T15:40:06Z">
        <w:r>
          <w:rPr>
            <w:rFonts w:ascii="Times New Roman" w:hAnsi="Times New Roman"/>
            <w:sz w:val="28"/>
            <w:szCs w:val="28"/>
            <w:lang w:val="ru-RU"/>
          </w:rPr>
          <w:delText xml:space="preserve"> и рису</w:delText>
        </w:r>
      </w:del>
      <w:del w:id="1846" w:author="Stealth" w:date="2023-10-30T15:40:05Z">
        <w:r>
          <w:rPr>
            <w:rFonts w:ascii="Times New Roman" w:hAnsi="Times New Roman"/>
            <w:sz w:val="28"/>
            <w:szCs w:val="28"/>
            <w:lang w:val="ru-RU"/>
          </w:rPr>
          <w:delText>ем</w:delText>
        </w:r>
      </w:del>
      <w:r>
        <w:rPr>
          <w:rFonts w:ascii="Times New Roman" w:hAnsi="Times New Roman"/>
          <w:sz w:val="28"/>
          <w:szCs w:val="28"/>
          <w:lang w:val="ru-RU"/>
        </w:rPr>
        <w:t>. Процесс рисования аналогичен описанному выше. Нарисованный прямоугольник можно двигать с помощью инструмента Move.</w:t>
      </w:r>
    </w:p>
    <w:p>
      <w:pPr>
        <w:jc w:val="both"/>
        <w:rPr>
          <w:del w:id="1847" w:author="Stealth" w:date="2023-10-30T15:51:39Z"/>
          <w:rFonts w:ascii="Times New Roman" w:hAnsi="Times New Roman"/>
          <w:sz w:val="28"/>
          <w:szCs w:val="28"/>
          <w:lang w:val="ru-RU"/>
        </w:rPr>
      </w:pPr>
      <w:r>
        <w:rPr>
          <w:rFonts w:ascii="Times New Roman" w:hAnsi="Times New Roman"/>
          <w:sz w:val="28"/>
          <w:szCs w:val="28"/>
          <w:lang w:val="ru-RU"/>
        </w:rPr>
        <w:t>Добав</w:t>
      </w:r>
      <w:ins w:id="1848" w:author="Stealth" w:date="2023-10-30T15:40:18Z">
        <w:r>
          <w:rPr>
            <w:rFonts w:ascii="Times New Roman" w:hAnsi="Times New Roman"/>
            <w:sz w:val="28"/>
            <w:szCs w:val="28"/>
            <w:lang w:val="ru-RU"/>
          </w:rPr>
          <w:t>ить</w:t>
        </w:r>
      </w:ins>
      <w:del w:id="1849" w:author="Stealth" w:date="2023-10-30T15:40:17Z">
        <w:r>
          <w:rPr>
            <w:rFonts w:ascii="Times New Roman" w:hAnsi="Times New Roman"/>
            <w:sz w:val="28"/>
            <w:szCs w:val="28"/>
            <w:lang w:val="ru-RU"/>
          </w:rPr>
          <w:delText>ляе</w:delText>
        </w:r>
      </w:del>
      <w:del w:id="1850" w:author="Stealth" w:date="2023-10-30T15:40:16Z">
        <w:r>
          <w:rPr>
            <w:rFonts w:ascii="Times New Roman" w:hAnsi="Times New Roman"/>
            <w:sz w:val="28"/>
            <w:szCs w:val="28"/>
            <w:lang w:val="ru-RU"/>
          </w:rPr>
          <w:delText>м</w:delText>
        </w:r>
      </w:del>
      <w:r>
        <w:rPr>
          <w:rFonts w:ascii="Times New Roman" w:hAnsi="Times New Roman"/>
          <w:sz w:val="28"/>
          <w:szCs w:val="28"/>
          <w:lang w:val="ru-RU"/>
        </w:rPr>
        <w:t xml:space="preserve"> символу резистора атрибуты - имя и </w:t>
      </w:r>
      <w:ins w:id="1851" w:author="Stealth" w:date="2023-10-30T15:40:24Z">
        <w:r>
          <w:rPr>
            <w:rFonts w:ascii="Times New Roman" w:hAnsi="Times New Roman"/>
            <w:sz w:val="28"/>
            <w:szCs w:val="28"/>
            <w:lang w:val="ru-RU"/>
          </w:rPr>
          <w:t>номинал</w:t>
        </w:r>
      </w:ins>
      <w:del w:id="1852" w:author="Stealth" w:date="2023-10-30T15:40:23Z">
        <w:r>
          <w:rPr>
            <w:rFonts w:ascii="Times New Roman" w:hAnsi="Times New Roman"/>
            <w:sz w:val="28"/>
            <w:szCs w:val="28"/>
            <w:lang w:val="ru-RU"/>
          </w:rPr>
          <w:delText>зна</w:delText>
        </w:r>
      </w:del>
      <w:del w:id="1853" w:author="Stealth" w:date="2023-10-30T15:40:22Z">
        <w:r>
          <w:rPr>
            <w:rFonts w:ascii="Times New Roman" w:hAnsi="Times New Roman"/>
            <w:sz w:val="28"/>
            <w:szCs w:val="28"/>
            <w:lang w:val="ru-RU"/>
          </w:rPr>
          <w:delText>чение</w:delText>
        </w:r>
      </w:del>
      <w:r>
        <w:rPr>
          <w:rFonts w:ascii="Times New Roman" w:hAnsi="Times New Roman"/>
          <w:sz w:val="28"/>
          <w:szCs w:val="28"/>
          <w:lang w:val="ru-RU"/>
        </w:rPr>
        <w:t>. Выб</w:t>
      </w:r>
      <w:ins w:id="1854" w:author="Stealth" w:date="2023-10-30T15:40:37Z">
        <w:r>
          <w:rPr>
            <w:rFonts w:ascii="Times New Roman" w:hAnsi="Times New Roman"/>
            <w:sz w:val="28"/>
            <w:szCs w:val="28"/>
            <w:lang w:val="ru-RU"/>
          </w:rPr>
          <w:t>р</w:t>
        </w:r>
      </w:ins>
      <w:ins w:id="1855" w:author="Stealth" w:date="2023-10-30T15:40:38Z">
        <w:r>
          <w:rPr>
            <w:rFonts w:ascii="Times New Roman" w:hAnsi="Times New Roman"/>
            <w:sz w:val="28"/>
            <w:szCs w:val="28"/>
            <w:lang w:val="ru-RU"/>
          </w:rPr>
          <w:t>ать</w:t>
        </w:r>
      </w:ins>
      <w:del w:id="1856" w:author="Stealth" w:date="2023-10-30T15:40:37Z">
        <w:r>
          <w:rPr>
            <w:rFonts w:ascii="Times New Roman" w:hAnsi="Times New Roman"/>
            <w:sz w:val="28"/>
            <w:szCs w:val="28"/>
            <w:lang w:val="ru-RU"/>
          </w:rPr>
          <w:delText>ир</w:delText>
        </w:r>
      </w:del>
      <w:del w:id="1857" w:author="Stealth" w:date="2023-10-30T15:40:36Z">
        <w:r>
          <w:rPr>
            <w:rFonts w:ascii="Times New Roman" w:hAnsi="Times New Roman"/>
            <w:sz w:val="28"/>
            <w:szCs w:val="28"/>
            <w:lang w:val="ru-RU"/>
          </w:rPr>
          <w:delText>аем</w:delText>
        </w:r>
      </w:del>
      <w:r>
        <w:rPr>
          <w:rFonts w:ascii="Times New Roman" w:hAnsi="Times New Roman"/>
          <w:sz w:val="28"/>
          <w:szCs w:val="28"/>
          <w:lang w:val="ru-RU"/>
        </w:rPr>
        <w:t xml:space="preserve"> инструмент Text (меню Draw &gt; Text), в открывшееся окно вв</w:t>
      </w:r>
      <w:ins w:id="1858" w:author="Stealth" w:date="2023-10-30T15:40:42Z">
        <w:r>
          <w:rPr>
            <w:rFonts w:ascii="Times New Roman" w:hAnsi="Times New Roman"/>
            <w:sz w:val="28"/>
            <w:szCs w:val="28"/>
            <w:lang w:val="ru-RU"/>
          </w:rPr>
          <w:t>е</w:t>
        </w:r>
      </w:ins>
      <w:ins w:id="1859" w:author="Stealth" w:date="2023-10-30T15:40:43Z">
        <w:r>
          <w:rPr>
            <w:rFonts w:ascii="Times New Roman" w:hAnsi="Times New Roman"/>
            <w:sz w:val="28"/>
            <w:szCs w:val="28"/>
            <w:lang w:val="ru-RU"/>
          </w:rPr>
          <w:t>сти</w:t>
        </w:r>
      </w:ins>
      <w:del w:id="1860" w:author="Stealth" w:date="2023-10-30T15:40:42Z">
        <w:r>
          <w:rPr>
            <w:rFonts w:ascii="Times New Roman" w:hAnsi="Times New Roman"/>
            <w:sz w:val="28"/>
            <w:szCs w:val="28"/>
            <w:lang w:val="ru-RU"/>
          </w:rPr>
          <w:delText>оди</w:delText>
        </w:r>
      </w:del>
      <w:del w:id="1861" w:author="Stealth" w:date="2023-10-30T15:40:41Z">
        <w:r>
          <w:rPr>
            <w:rFonts w:ascii="Times New Roman" w:hAnsi="Times New Roman"/>
            <w:sz w:val="28"/>
            <w:szCs w:val="28"/>
            <w:lang w:val="ru-RU"/>
          </w:rPr>
          <w:delText>м</w:delText>
        </w:r>
      </w:del>
      <w:r>
        <w:rPr>
          <w:rFonts w:ascii="Times New Roman" w:hAnsi="Times New Roman"/>
          <w:sz w:val="28"/>
          <w:szCs w:val="28"/>
          <w:lang w:val="ru-RU"/>
        </w:rPr>
        <w:t xml:space="preserve"> &gt;NAME, устан</w:t>
      </w:r>
      <w:ins w:id="1862" w:author="Stealth" w:date="2023-10-30T15:40:50Z">
        <w:r>
          <w:rPr>
            <w:rFonts w:ascii="Times New Roman" w:hAnsi="Times New Roman"/>
            <w:sz w:val="28"/>
            <w:szCs w:val="28"/>
            <w:lang w:val="ru-RU"/>
          </w:rPr>
          <w:t>овить</w:t>
        </w:r>
      </w:ins>
      <w:del w:id="1863" w:author="Stealth" w:date="2023-10-30T15:40:49Z">
        <w:r>
          <w:rPr>
            <w:rFonts w:ascii="Times New Roman" w:hAnsi="Times New Roman"/>
            <w:sz w:val="28"/>
            <w:szCs w:val="28"/>
            <w:lang w:val="ru-RU"/>
          </w:rPr>
          <w:delText>а</w:delText>
        </w:r>
      </w:del>
      <w:del w:id="1864" w:author="Stealth" w:date="2023-10-30T15:40:47Z">
        <w:r>
          <w:rPr>
            <w:rFonts w:ascii="Times New Roman" w:hAnsi="Times New Roman"/>
            <w:sz w:val="28"/>
            <w:szCs w:val="28"/>
            <w:lang w:val="ru-RU"/>
          </w:rPr>
          <w:delText>вл</w:delText>
        </w:r>
      </w:del>
      <w:del w:id="1865" w:author="Stealth" w:date="2023-10-30T15:40:46Z">
        <w:r>
          <w:rPr>
            <w:rFonts w:ascii="Times New Roman" w:hAnsi="Times New Roman"/>
            <w:sz w:val="28"/>
            <w:szCs w:val="28"/>
            <w:lang w:val="ru-RU"/>
          </w:rPr>
          <w:delText>ивае</w:delText>
        </w:r>
      </w:del>
      <w:del w:id="1866" w:author="Stealth" w:date="2023-10-30T15:40:45Z">
        <w:r>
          <w:rPr>
            <w:rFonts w:ascii="Times New Roman" w:hAnsi="Times New Roman"/>
            <w:sz w:val="28"/>
            <w:szCs w:val="28"/>
            <w:lang w:val="ru-RU"/>
          </w:rPr>
          <w:delText>м</w:delText>
        </w:r>
      </w:del>
      <w:r>
        <w:rPr>
          <w:rFonts w:ascii="Times New Roman" w:hAnsi="Times New Roman"/>
          <w:sz w:val="28"/>
          <w:szCs w:val="28"/>
          <w:lang w:val="ru-RU"/>
        </w:rPr>
        <w:t xml:space="preserve"> слой Names, размер шрифта и размещаем надпись около резистора. </w:t>
      </w:r>
      <w:ins w:id="1867" w:author="Stealth" w:date="2023-10-30T15:41:00Z">
        <w:r>
          <w:rPr>
            <w:rFonts w:ascii="Times New Roman" w:hAnsi="Times New Roman"/>
            <w:sz w:val="28"/>
            <w:szCs w:val="28"/>
            <w:lang w:val="ru-RU"/>
          </w:rPr>
          <w:t>По</w:t>
        </w:r>
      </w:ins>
      <w:ins w:id="1868" w:author="Stealth" w:date="2023-10-30T15:41:01Z">
        <w:r>
          <w:rPr>
            <w:rFonts w:ascii="Times New Roman" w:hAnsi="Times New Roman"/>
            <w:sz w:val="28"/>
            <w:szCs w:val="28"/>
            <w:lang w:val="ru-RU"/>
          </w:rPr>
          <w:t>добным</w:t>
        </w:r>
      </w:ins>
      <w:ins w:id="1869" w:author="Stealth" w:date="2023-10-30T15:41:02Z">
        <w:r>
          <w:rPr>
            <w:rFonts w:hint="default" w:ascii="Times New Roman" w:hAnsi="Times New Roman"/>
            <w:sz w:val="28"/>
            <w:szCs w:val="28"/>
            <w:lang w:val="ru-RU"/>
          </w:rPr>
          <w:t xml:space="preserve"> образ</w:t>
        </w:r>
      </w:ins>
      <w:ins w:id="1870" w:author="Stealth" w:date="2023-10-30T15:41:03Z">
        <w:r>
          <w:rPr>
            <w:rFonts w:hint="default" w:ascii="Times New Roman" w:hAnsi="Times New Roman"/>
            <w:sz w:val="28"/>
            <w:szCs w:val="28"/>
            <w:lang w:val="ru-RU"/>
          </w:rPr>
          <w:t>ом</w:t>
        </w:r>
      </w:ins>
      <w:del w:id="1871" w:author="Stealth" w:date="2023-10-30T15:41:00Z">
        <w:r>
          <w:rPr>
            <w:rFonts w:ascii="Times New Roman" w:hAnsi="Times New Roman"/>
            <w:sz w:val="28"/>
            <w:szCs w:val="28"/>
            <w:lang w:val="ru-RU"/>
          </w:rPr>
          <w:delText>Аналогично поступаем</w:delText>
        </w:r>
      </w:del>
      <w:del w:id="1872" w:author="Stealth" w:date="2023-10-30T15:41:06Z">
        <w:r>
          <w:rPr>
            <w:rFonts w:ascii="Times New Roman" w:hAnsi="Times New Roman"/>
            <w:sz w:val="28"/>
            <w:szCs w:val="28"/>
            <w:lang w:val="ru-RU"/>
          </w:rPr>
          <w:delText xml:space="preserve"> и</w:delText>
        </w:r>
      </w:del>
      <w:r>
        <w:rPr>
          <w:rFonts w:ascii="Times New Roman" w:hAnsi="Times New Roman"/>
          <w:sz w:val="28"/>
          <w:szCs w:val="28"/>
          <w:lang w:val="ru-RU"/>
        </w:rPr>
        <w:t xml:space="preserve"> </w:t>
      </w:r>
      <w:ins w:id="1873" w:author="Stealth" w:date="2023-10-30T15:41:09Z">
        <w:r>
          <w:rPr>
            <w:rFonts w:hint="default" w:ascii="Times New Roman" w:hAnsi="Times New Roman"/>
            <w:sz w:val="28"/>
            <w:szCs w:val="28"/>
            <w:lang w:val="ru-RU"/>
          </w:rPr>
          <w:t xml:space="preserve"> уст</w:t>
        </w:r>
      </w:ins>
      <w:ins w:id="1874" w:author="Stealth" w:date="2023-10-30T15:41:10Z">
        <w:r>
          <w:rPr>
            <w:rFonts w:hint="default" w:ascii="Times New Roman" w:hAnsi="Times New Roman"/>
            <w:sz w:val="28"/>
            <w:szCs w:val="28"/>
            <w:lang w:val="ru-RU"/>
          </w:rPr>
          <w:t>ан</w:t>
        </w:r>
      </w:ins>
      <w:ins w:id="1875" w:author="Stealth" w:date="2023-10-30T15:41:11Z">
        <w:r>
          <w:rPr>
            <w:rFonts w:hint="default" w:ascii="Times New Roman" w:hAnsi="Times New Roman"/>
            <w:sz w:val="28"/>
            <w:szCs w:val="28"/>
            <w:lang w:val="ru-RU"/>
          </w:rPr>
          <w:t>ов</w:t>
        </w:r>
      </w:ins>
      <w:ins w:id="1876" w:author="Stealth" w:date="2023-10-30T15:41:12Z">
        <w:r>
          <w:rPr>
            <w:rFonts w:hint="default" w:ascii="Times New Roman" w:hAnsi="Times New Roman"/>
            <w:sz w:val="28"/>
            <w:szCs w:val="28"/>
            <w:lang w:val="ru-RU"/>
          </w:rPr>
          <w:t>ить</w:t>
        </w:r>
      </w:ins>
      <w:del w:id="1877" w:author="Stealth" w:date="2023-10-30T15:41:07Z">
        <w:r>
          <w:rPr>
            <w:rFonts w:ascii="Times New Roman" w:hAnsi="Times New Roman"/>
            <w:sz w:val="28"/>
            <w:szCs w:val="28"/>
            <w:lang w:val="ru-RU"/>
          </w:rPr>
          <w:delText>с</w:delText>
        </w:r>
      </w:del>
      <w:r>
        <w:rPr>
          <w:rFonts w:ascii="Times New Roman" w:hAnsi="Times New Roman"/>
          <w:sz w:val="28"/>
          <w:szCs w:val="28"/>
          <w:lang w:val="ru-RU"/>
        </w:rPr>
        <w:t xml:space="preserve"> </w:t>
      </w:r>
      <w:ins w:id="1878" w:author="Stealth" w:date="2023-10-30T15:41:16Z">
        <w:r>
          <w:rPr>
            <w:rFonts w:ascii="Times New Roman" w:hAnsi="Times New Roman"/>
            <w:sz w:val="28"/>
            <w:szCs w:val="28"/>
            <w:lang w:val="ru-RU"/>
          </w:rPr>
          <w:t>но</w:t>
        </w:r>
      </w:ins>
      <w:ins w:id="1879" w:author="Stealth" w:date="2023-10-30T15:41:17Z">
        <w:r>
          <w:rPr>
            <w:rFonts w:ascii="Times New Roman" w:hAnsi="Times New Roman"/>
            <w:sz w:val="28"/>
            <w:szCs w:val="28"/>
            <w:lang w:val="ru-RU"/>
          </w:rPr>
          <w:t>мина</w:t>
        </w:r>
      </w:ins>
      <w:ins w:id="1880" w:author="Stealth" w:date="2023-10-30T15:41:18Z">
        <w:r>
          <w:rPr>
            <w:rFonts w:ascii="Times New Roman" w:hAnsi="Times New Roman"/>
            <w:sz w:val="28"/>
            <w:szCs w:val="28"/>
            <w:lang w:val="ru-RU"/>
          </w:rPr>
          <w:t>л</w:t>
        </w:r>
      </w:ins>
      <w:del w:id="1881" w:author="Stealth" w:date="2023-10-30T15:41:16Z">
        <w:r>
          <w:rPr>
            <w:rFonts w:ascii="Times New Roman" w:hAnsi="Times New Roman"/>
            <w:sz w:val="28"/>
            <w:szCs w:val="28"/>
            <w:lang w:val="ru-RU"/>
          </w:rPr>
          <w:delText>атрибутом "значение"</w:delText>
        </w:r>
      </w:del>
      <w:r>
        <w:rPr>
          <w:rFonts w:ascii="Times New Roman" w:hAnsi="Times New Roman"/>
          <w:sz w:val="28"/>
          <w:szCs w:val="28"/>
          <w:lang w:val="ru-RU"/>
        </w:rPr>
        <w:t xml:space="preserve">: текст &gt;VALUE, слой Values. </w:t>
      </w:r>
      <w:commentRangeStart w:id="7"/>
      <w:r>
        <w:rPr>
          <w:rFonts w:ascii="Times New Roman" w:hAnsi="Times New Roman"/>
          <w:sz w:val="28"/>
          <w:szCs w:val="28"/>
          <w:lang w:val="ru-RU"/>
        </w:rPr>
        <w:t xml:space="preserve">Тип шрифта здесь не важен, </w:t>
      </w:r>
      <w:ins w:id="1882" w:author="Stealth" w:date="2023-10-30T15:41:30Z">
        <w:r>
          <w:rPr>
            <w:rFonts w:ascii="Times New Roman" w:hAnsi="Times New Roman"/>
            <w:sz w:val="28"/>
            <w:szCs w:val="28"/>
            <w:lang w:val="ru-RU"/>
          </w:rPr>
          <w:t>размер</w:t>
        </w:r>
      </w:ins>
      <w:ins w:id="1883" w:author="Stealth" w:date="2023-10-30T15:41:31Z">
        <w:r>
          <w:rPr>
            <w:rFonts w:hint="default" w:ascii="Times New Roman" w:hAnsi="Times New Roman"/>
            <w:sz w:val="28"/>
            <w:szCs w:val="28"/>
            <w:lang w:val="ru-RU"/>
          </w:rPr>
          <w:t xml:space="preserve"> </w:t>
        </w:r>
      </w:ins>
      <w:ins w:id="1884" w:author="Stealth" w:date="2023-10-30T15:41:35Z">
        <w:r>
          <w:rPr>
            <w:rFonts w:hint="default" w:ascii="Times New Roman" w:hAnsi="Times New Roman"/>
            <w:sz w:val="28"/>
            <w:szCs w:val="28"/>
            <w:lang w:val="ru-RU"/>
          </w:rPr>
          <w:t>взять</w:t>
        </w:r>
      </w:ins>
      <w:ins w:id="1885" w:author="Stealth" w:date="2023-10-30T15:41:36Z">
        <w:r>
          <w:rPr>
            <w:rFonts w:hint="default" w:ascii="Times New Roman" w:hAnsi="Times New Roman"/>
            <w:sz w:val="28"/>
            <w:szCs w:val="28"/>
            <w:lang w:val="ru-RU"/>
          </w:rPr>
          <w:t xml:space="preserve"> 0</w:t>
        </w:r>
      </w:ins>
      <w:ins w:id="1886" w:author="Stealth" w:date="2023-10-30T15:41:37Z">
        <w:r>
          <w:rPr>
            <w:rFonts w:hint="default" w:ascii="Times New Roman" w:hAnsi="Times New Roman"/>
            <w:sz w:val="28"/>
            <w:szCs w:val="28"/>
            <w:lang w:val="ru-RU"/>
          </w:rPr>
          <w:t>.</w:t>
        </w:r>
      </w:ins>
      <w:ins w:id="1887" w:author="Stealth" w:date="2023-10-30T15:41:38Z">
        <w:r>
          <w:rPr>
            <w:rFonts w:hint="default" w:ascii="Times New Roman" w:hAnsi="Times New Roman"/>
            <w:sz w:val="28"/>
            <w:szCs w:val="28"/>
            <w:lang w:val="ru-RU"/>
          </w:rPr>
          <w:t>05</w:t>
        </w:r>
      </w:ins>
      <w:ins w:id="1888" w:author="Stealth" w:date="2023-10-30T15:41:40Z">
        <w:r>
          <w:rPr>
            <w:rFonts w:hint="default" w:ascii="Times New Roman" w:hAnsi="Times New Roman"/>
            <w:sz w:val="28"/>
            <w:szCs w:val="28"/>
            <w:lang w:val="ru-RU"/>
          </w:rPr>
          <w:t>.</w:t>
        </w:r>
      </w:ins>
      <w:del w:id="1889" w:author="Stealth" w:date="2023-10-30T15:41:29Z">
        <w:r>
          <w:rPr>
            <w:rFonts w:ascii="Times New Roman" w:hAnsi="Times New Roman"/>
            <w:sz w:val="28"/>
            <w:szCs w:val="28"/>
            <w:lang w:val="ru-RU"/>
          </w:rPr>
          <w:delText xml:space="preserve">можно оставить как есть. </w:delText>
        </w:r>
      </w:del>
    </w:p>
    <w:commentRangeEnd w:id="7"/>
    <w:p>
      <w:pPr>
        <w:jc w:val="both"/>
        <w:rPr>
          <w:del w:id="1890" w:author="Stealth" w:date="2023-10-30T15:51:42Z"/>
          <w:rFonts w:ascii="Times New Roman" w:hAnsi="Times New Roman"/>
          <w:sz w:val="28"/>
          <w:szCs w:val="28"/>
        </w:rPr>
      </w:pPr>
      <w:del w:id="1891" w:author="Stealth" w:date="2023-10-30T15:51:39Z">
        <w:r>
          <w:rPr>
            <w:rStyle w:val="6"/>
          </w:rPr>
          <w:commentReference w:id="7"/>
        </w:r>
      </w:del>
    </w:p>
    <w:p>
      <w:pPr>
        <w:jc w:val="both"/>
        <w:rPr>
          <w:ins w:id="1893" w:author="Stealth" w:date="2023-10-30T15:51:34Z"/>
        </w:rPr>
        <w:pPrChange w:id="1892" w:author="Stealth" w:date="2023-10-30T15:51:42Z">
          <w:pPr>
            <w:jc w:val="center"/>
          </w:pPr>
        </w:pPrChange>
      </w:pPr>
    </w:p>
    <w:p>
      <w:pPr>
        <w:jc w:val="center"/>
        <w:rPr>
          <w:ins w:id="1895" w:author="Stealth" w:date="2023-10-30T15:43:28Z"/>
        </w:rPr>
        <w:pPrChange w:id="1894" w:author="Stealth" w:date="2023-10-30T15:51:35Z">
          <w:pPr>
            <w:jc w:val="center"/>
          </w:pPr>
        </w:pPrChange>
      </w:pPr>
      <w:r>
        <w:drawing>
          <wp:inline distT="0" distB="0" distL="114300" distR="114300">
            <wp:extent cx="3558540" cy="1956435"/>
            <wp:effectExtent l="0" t="0" r="7620" b="9525"/>
            <wp:docPr id="5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47"/>
                    <pic:cNvPicPr>
                      <a:picLocks noChangeAspect="1"/>
                    </pic:cNvPicPr>
                  </pic:nvPicPr>
                  <pic:blipFill>
                    <a:blip r:embed="rId31"/>
                    <a:srcRect l="23022" t="9595"/>
                    <a:stretch>
                      <a:fillRect/>
                    </a:stretch>
                  </pic:blipFill>
                  <pic:spPr>
                    <a:xfrm>
                      <a:off x="0" y="0"/>
                      <a:ext cx="3558540" cy="1956435"/>
                    </a:xfrm>
                    <a:prstGeom prst="rect">
                      <a:avLst/>
                    </a:prstGeom>
                    <a:noFill/>
                    <a:ln>
                      <a:noFill/>
                    </a:ln>
                  </pic:spPr>
                </pic:pic>
              </a:graphicData>
            </a:graphic>
          </wp:inline>
        </w:drawing>
      </w:r>
    </w:p>
    <w:p>
      <w:pPr>
        <w:jc w:val="center"/>
        <w:rPr>
          <w:rFonts w:ascii="Times New Roman" w:hAnsi="Times New Roman" w:cs="Times New Roman"/>
          <w:sz w:val="24"/>
          <w:szCs w:val="24"/>
          <w:lang w:val="ru-RU"/>
          <w:rPrChange w:id="1896" w:author="Stealth" w:date="2023-10-30T15:43:35Z">
            <w:rPr/>
          </w:rPrChange>
        </w:rPr>
      </w:pPr>
      <w:ins w:id="1897" w:author="Stealth" w:date="2023-10-30T15:43:41Z">
        <w:r>
          <w:rPr>
            <w:rFonts w:ascii="Times New Roman" w:hAnsi="Times New Roman" w:cs="Times New Roman"/>
            <w:sz w:val="24"/>
            <w:szCs w:val="24"/>
            <w:lang w:val="ru-RU"/>
          </w:rPr>
          <w:t>Рис</w:t>
        </w:r>
      </w:ins>
      <w:ins w:id="1898" w:author="Stealth" w:date="2023-10-30T15:43:42Z">
        <w:r>
          <w:rPr>
            <w:rFonts w:hint="default" w:ascii="Times New Roman" w:hAnsi="Times New Roman" w:cs="Times New Roman"/>
            <w:sz w:val="24"/>
            <w:szCs w:val="24"/>
            <w:lang w:val="ru-RU"/>
          </w:rPr>
          <w:t>.1</w:t>
        </w:r>
      </w:ins>
      <w:ins w:id="1899" w:author="Stealth" w:date="2023-10-30T15:43:43Z">
        <w:r>
          <w:rPr>
            <w:rFonts w:hint="default" w:ascii="Times New Roman" w:hAnsi="Times New Roman" w:cs="Times New Roman"/>
            <w:sz w:val="24"/>
            <w:szCs w:val="24"/>
            <w:lang w:val="ru-RU"/>
          </w:rPr>
          <w:t>9-</w:t>
        </w:r>
      </w:ins>
      <w:ins w:id="1900" w:author="Stealth" w:date="2023-10-30T15:43:47Z">
        <w:r>
          <w:rPr>
            <w:rFonts w:hint="default" w:ascii="Times New Roman" w:hAnsi="Times New Roman" w:cs="Times New Roman"/>
            <w:sz w:val="24"/>
            <w:szCs w:val="24"/>
            <w:lang w:val="ru-RU"/>
          </w:rPr>
          <w:t>Го</w:t>
        </w:r>
      </w:ins>
      <w:ins w:id="1901" w:author="Stealth" w:date="2023-10-30T15:43:48Z">
        <w:r>
          <w:rPr>
            <w:rFonts w:hint="default" w:ascii="Times New Roman" w:hAnsi="Times New Roman" w:cs="Times New Roman"/>
            <w:sz w:val="24"/>
            <w:szCs w:val="24"/>
            <w:lang w:val="ru-RU"/>
          </w:rPr>
          <w:t>товы</w:t>
        </w:r>
      </w:ins>
      <w:ins w:id="1902" w:author="Stealth" w:date="2023-10-30T15:43:49Z">
        <w:r>
          <w:rPr>
            <w:rFonts w:hint="default" w:ascii="Times New Roman" w:hAnsi="Times New Roman" w:cs="Times New Roman"/>
            <w:sz w:val="24"/>
            <w:szCs w:val="24"/>
            <w:lang w:val="ru-RU"/>
          </w:rPr>
          <w:t xml:space="preserve">й </w:t>
        </w:r>
      </w:ins>
      <w:ins w:id="1903" w:author="Stealth" w:date="2023-10-30T15:43:50Z">
        <w:r>
          <w:rPr>
            <w:rFonts w:hint="default" w:ascii="Times New Roman" w:hAnsi="Times New Roman" w:cs="Times New Roman"/>
            <w:sz w:val="24"/>
            <w:szCs w:val="24"/>
            <w:lang w:val="ru-RU"/>
          </w:rPr>
          <w:t>симво</w:t>
        </w:r>
      </w:ins>
      <w:ins w:id="1904" w:author="Stealth" w:date="2023-10-30T15:43:51Z">
        <w:r>
          <w:rPr>
            <w:rFonts w:hint="default" w:ascii="Times New Roman" w:hAnsi="Times New Roman" w:cs="Times New Roman"/>
            <w:sz w:val="24"/>
            <w:szCs w:val="24"/>
            <w:lang w:val="ru-RU"/>
          </w:rPr>
          <w:t>л.</w:t>
        </w:r>
      </w:ins>
    </w:p>
    <w:p>
      <w:pPr>
        <w:jc w:val="both"/>
        <w:rPr>
          <w:del w:id="1905" w:author="Stealth" w:date="2023-10-30T15:43:22Z"/>
          <w:rFonts w:ascii="Times New Roman" w:hAnsi="Times New Roman"/>
          <w:sz w:val="28"/>
          <w:szCs w:val="28"/>
          <w:lang w:val="ru-RU"/>
        </w:rPr>
      </w:pPr>
      <w:del w:id="1906" w:author="Stealth" w:date="2023-10-30T15:43:22Z">
        <w:r>
          <w:rPr>
            <w:rFonts w:ascii="Times New Roman" w:hAnsi="Times New Roman"/>
            <w:sz w:val="28"/>
            <w:szCs w:val="28"/>
            <w:lang w:val="ru-RU"/>
          </w:rPr>
          <w:delText>Символ готов, сохраняем полученный результат.</w:delText>
        </w:r>
      </w:del>
    </w:p>
    <w:p>
      <w:pPr>
        <w:jc w:val="both"/>
        <w:rPr>
          <w:rFonts w:ascii="Times New Roman" w:hAnsi="Times New Roman"/>
          <w:sz w:val="28"/>
          <w:szCs w:val="28"/>
          <w:lang w:val="ru-RU"/>
        </w:rPr>
      </w:pPr>
    </w:p>
    <w:p>
      <w:pPr>
        <w:jc w:val="center"/>
        <w:rPr>
          <w:rFonts w:ascii="Times New Roman" w:hAnsi="Times New Roman"/>
          <w:b/>
          <w:bCs/>
          <w:sz w:val="28"/>
          <w:szCs w:val="28"/>
          <w:lang w:val="ru-RU"/>
        </w:rPr>
        <w:pPrChange w:id="1907" w:author="Stealth" w:date="2023-10-30T16:41:57Z">
          <w:pPr>
            <w:jc w:val="both"/>
          </w:pPr>
        </w:pPrChange>
      </w:pPr>
      <w:r>
        <w:rPr>
          <w:rFonts w:ascii="Times New Roman" w:hAnsi="Times New Roman"/>
          <w:b/>
          <w:bCs/>
          <w:sz w:val="28"/>
          <w:szCs w:val="28"/>
          <w:lang w:val="ru-RU"/>
        </w:rPr>
        <w:t xml:space="preserve">Создание библиотечного компонента в </w:t>
      </w:r>
      <w:r>
        <w:rPr>
          <w:rFonts w:ascii="Times New Roman" w:hAnsi="Times New Roman"/>
          <w:b/>
          <w:bCs/>
          <w:sz w:val="28"/>
          <w:szCs w:val="28"/>
        </w:rPr>
        <w:t>Eagle</w:t>
      </w:r>
      <w:r>
        <w:rPr>
          <w:rFonts w:ascii="Times New Roman" w:hAnsi="Times New Roman"/>
          <w:b/>
          <w:bCs/>
          <w:sz w:val="28"/>
          <w:szCs w:val="28"/>
          <w:lang w:val="ru-RU"/>
        </w:rPr>
        <w:t>.</w:t>
      </w:r>
    </w:p>
    <w:p>
      <w:pPr>
        <w:jc w:val="both"/>
        <w:rPr>
          <w:rFonts w:ascii="Times New Roman" w:hAnsi="Times New Roman"/>
          <w:sz w:val="28"/>
          <w:szCs w:val="28"/>
          <w:lang w:val="ru-RU"/>
        </w:rPr>
      </w:pPr>
      <w:ins w:id="1908" w:author="Stealth" w:date="2023-10-30T15:56:41Z">
        <w:r>
          <w:rPr>
            <w:rFonts w:ascii="Times New Roman" w:hAnsi="Times New Roman"/>
            <w:sz w:val="28"/>
            <w:szCs w:val="28"/>
            <w:lang w:val="ru-RU"/>
          </w:rPr>
          <w:t>К</w:t>
        </w:r>
      </w:ins>
      <w:ins w:id="1909" w:author="Stealth" w:date="2023-10-30T15:56:42Z">
        <w:r>
          <w:rPr>
            <w:rFonts w:ascii="Times New Roman" w:hAnsi="Times New Roman"/>
            <w:sz w:val="28"/>
            <w:szCs w:val="28"/>
            <w:lang w:val="ru-RU"/>
          </w:rPr>
          <w:t>омпон</w:t>
        </w:r>
      </w:ins>
      <w:ins w:id="1910" w:author="Stealth" w:date="2023-10-30T15:56:43Z">
        <w:r>
          <w:rPr>
            <w:rFonts w:ascii="Times New Roman" w:hAnsi="Times New Roman"/>
            <w:sz w:val="28"/>
            <w:szCs w:val="28"/>
            <w:lang w:val="ru-RU"/>
          </w:rPr>
          <w:t>ент</w:t>
        </w:r>
      </w:ins>
      <w:ins w:id="1911" w:author="Stealth" w:date="2023-10-30T15:56:45Z">
        <w:r>
          <w:rPr>
            <w:rFonts w:hint="default" w:ascii="Times New Roman" w:hAnsi="Times New Roman"/>
            <w:sz w:val="28"/>
            <w:szCs w:val="28"/>
            <w:lang w:val="ru-RU"/>
          </w:rPr>
          <w:t>-</w:t>
        </w:r>
      </w:ins>
      <w:ins w:id="1912" w:author="Stealth" w:date="2023-10-30T15:56:46Z">
        <w:r>
          <w:rPr>
            <w:rFonts w:hint="default" w:ascii="Times New Roman" w:hAnsi="Times New Roman"/>
            <w:sz w:val="28"/>
            <w:szCs w:val="28"/>
            <w:lang w:val="ru-RU"/>
          </w:rPr>
          <w:t xml:space="preserve"> </w:t>
        </w:r>
      </w:ins>
      <w:ins w:id="1913" w:author="Stealth" w:date="2023-10-30T15:56:47Z">
        <w:r>
          <w:rPr>
            <w:rFonts w:hint="default" w:ascii="Times New Roman" w:hAnsi="Times New Roman"/>
            <w:sz w:val="28"/>
            <w:szCs w:val="28"/>
            <w:lang w:val="ru-RU"/>
          </w:rPr>
          <w:t xml:space="preserve">это </w:t>
        </w:r>
      </w:ins>
      <w:ins w:id="1914" w:author="Stealth" w:date="2023-10-30T15:56:48Z">
        <w:r>
          <w:rPr>
            <w:rFonts w:hint="default" w:ascii="Times New Roman" w:hAnsi="Times New Roman"/>
            <w:sz w:val="28"/>
            <w:szCs w:val="28"/>
            <w:lang w:val="ru-RU"/>
          </w:rPr>
          <w:t>об</w:t>
        </w:r>
      </w:ins>
      <w:ins w:id="1915" w:author="Stealth" w:date="2023-10-30T15:56:52Z">
        <w:r>
          <w:rPr>
            <w:rFonts w:hint="default" w:ascii="Times New Roman" w:hAnsi="Times New Roman"/>
            <w:sz w:val="28"/>
            <w:szCs w:val="28"/>
            <w:lang w:val="ru-RU"/>
          </w:rPr>
          <w:t>ъ</w:t>
        </w:r>
      </w:ins>
      <w:ins w:id="1916" w:author="Stealth" w:date="2023-10-30T15:56:53Z">
        <w:r>
          <w:rPr>
            <w:rFonts w:hint="default" w:ascii="Times New Roman" w:hAnsi="Times New Roman"/>
            <w:sz w:val="28"/>
            <w:szCs w:val="28"/>
            <w:lang w:val="ru-RU"/>
          </w:rPr>
          <w:t>еди</w:t>
        </w:r>
      </w:ins>
      <w:ins w:id="1917" w:author="Stealth" w:date="2023-10-30T15:56:54Z">
        <w:r>
          <w:rPr>
            <w:rFonts w:hint="default" w:ascii="Times New Roman" w:hAnsi="Times New Roman"/>
            <w:sz w:val="28"/>
            <w:szCs w:val="28"/>
            <w:lang w:val="ru-RU"/>
          </w:rPr>
          <w:t>нение</w:t>
        </w:r>
      </w:ins>
      <w:ins w:id="1918" w:author="Stealth" w:date="2023-10-30T15:57:01Z">
        <w:r>
          <w:rPr>
            <w:rFonts w:hint="default" w:ascii="Times New Roman" w:hAnsi="Times New Roman"/>
            <w:sz w:val="28"/>
            <w:szCs w:val="28"/>
            <w:lang w:val="ru-RU"/>
          </w:rPr>
          <w:t xml:space="preserve"> </w:t>
        </w:r>
      </w:ins>
      <w:del w:id="1919" w:author="Stealth" w:date="2023-10-30T15:57:00Z">
        <w:r>
          <w:rPr>
            <w:rFonts w:ascii="Times New Roman" w:hAnsi="Times New Roman"/>
            <w:sz w:val="28"/>
            <w:szCs w:val="28"/>
            <w:lang w:val="ru-RU"/>
          </w:rPr>
          <w:delText xml:space="preserve">Дело за малым - нужно создать компонент, объединив </w:delText>
        </w:r>
      </w:del>
      <w:r>
        <w:rPr>
          <w:rFonts w:ascii="Times New Roman" w:hAnsi="Times New Roman"/>
          <w:sz w:val="28"/>
          <w:szCs w:val="28"/>
          <w:lang w:val="ru-RU"/>
        </w:rPr>
        <w:t>посадочно</w:t>
      </w:r>
      <w:ins w:id="1920" w:author="Stealth" w:date="2023-10-30T15:57:07Z">
        <w:r>
          <w:rPr>
            <w:rFonts w:ascii="Times New Roman" w:hAnsi="Times New Roman"/>
            <w:sz w:val="28"/>
            <w:szCs w:val="28"/>
            <w:lang w:val="ru-RU"/>
          </w:rPr>
          <w:t>го</w:t>
        </w:r>
      </w:ins>
      <w:del w:id="1921" w:author="Stealth" w:date="2023-10-30T15:57:07Z">
        <w:r>
          <w:rPr>
            <w:rFonts w:ascii="Times New Roman" w:hAnsi="Times New Roman"/>
            <w:sz w:val="28"/>
            <w:szCs w:val="28"/>
            <w:lang w:val="ru-RU"/>
          </w:rPr>
          <w:delText>е</w:delText>
        </w:r>
      </w:del>
      <w:r>
        <w:rPr>
          <w:rFonts w:ascii="Times New Roman" w:hAnsi="Times New Roman"/>
          <w:sz w:val="28"/>
          <w:szCs w:val="28"/>
          <w:lang w:val="ru-RU"/>
        </w:rPr>
        <w:t xml:space="preserve"> мест</w:t>
      </w:r>
      <w:ins w:id="1922" w:author="Stealth" w:date="2023-10-30T15:57:10Z">
        <w:r>
          <w:rPr>
            <w:rFonts w:ascii="Times New Roman" w:hAnsi="Times New Roman"/>
            <w:sz w:val="28"/>
            <w:szCs w:val="28"/>
            <w:lang w:val="ru-RU"/>
          </w:rPr>
          <w:t>а</w:t>
        </w:r>
      </w:ins>
      <w:del w:id="1923" w:author="Stealth" w:date="2023-10-30T15:57:09Z">
        <w:r>
          <w:rPr>
            <w:rFonts w:ascii="Times New Roman" w:hAnsi="Times New Roman"/>
            <w:sz w:val="28"/>
            <w:szCs w:val="28"/>
            <w:lang w:val="ru-RU"/>
          </w:rPr>
          <w:delText>о</w:delText>
        </w:r>
      </w:del>
      <w:r>
        <w:rPr>
          <w:rFonts w:ascii="Times New Roman" w:hAnsi="Times New Roman"/>
          <w:sz w:val="28"/>
          <w:szCs w:val="28"/>
          <w:lang w:val="ru-RU"/>
        </w:rPr>
        <w:t xml:space="preserve"> и его графическ</w:t>
      </w:r>
      <w:ins w:id="1924" w:author="Stealth" w:date="2023-10-30T15:57:15Z">
        <w:r>
          <w:rPr>
            <w:rFonts w:ascii="Times New Roman" w:hAnsi="Times New Roman"/>
            <w:sz w:val="28"/>
            <w:szCs w:val="28"/>
            <w:lang w:val="ru-RU"/>
          </w:rPr>
          <w:t>ого</w:t>
        </w:r>
      </w:ins>
      <w:del w:id="1925" w:author="Stealth" w:date="2023-10-30T15:57:14Z">
        <w:r>
          <w:rPr>
            <w:rFonts w:ascii="Times New Roman" w:hAnsi="Times New Roman"/>
            <w:sz w:val="28"/>
            <w:szCs w:val="28"/>
            <w:lang w:val="ru-RU"/>
          </w:rPr>
          <w:delText>о</w:delText>
        </w:r>
      </w:del>
      <w:del w:id="1926" w:author="Stealth" w:date="2023-10-30T15:57:13Z">
        <w:r>
          <w:rPr>
            <w:rFonts w:ascii="Times New Roman" w:hAnsi="Times New Roman"/>
            <w:sz w:val="28"/>
            <w:szCs w:val="28"/>
            <w:lang w:val="ru-RU"/>
          </w:rPr>
          <w:delText>е</w:delText>
        </w:r>
      </w:del>
      <w:r>
        <w:rPr>
          <w:rFonts w:ascii="Times New Roman" w:hAnsi="Times New Roman"/>
          <w:sz w:val="28"/>
          <w:szCs w:val="28"/>
          <w:lang w:val="ru-RU"/>
        </w:rPr>
        <w:t xml:space="preserve"> изображени</w:t>
      </w:r>
      <w:ins w:id="1927" w:author="Stealth" w:date="2023-10-30T15:57:19Z">
        <w:r>
          <w:rPr>
            <w:rFonts w:ascii="Times New Roman" w:hAnsi="Times New Roman"/>
            <w:sz w:val="28"/>
            <w:szCs w:val="28"/>
            <w:lang w:val="ru-RU"/>
          </w:rPr>
          <w:t>я</w:t>
        </w:r>
      </w:ins>
      <w:del w:id="1928" w:author="Stealth" w:date="2023-10-30T15:57:19Z">
        <w:r>
          <w:rPr>
            <w:rFonts w:ascii="Times New Roman" w:hAnsi="Times New Roman"/>
            <w:sz w:val="28"/>
            <w:szCs w:val="28"/>
            <w:lang w:val="ru-RU"/>
          </w:rPr>
          <w:delText>е</w:delText>
        </w:r>
      </w:del>
      <w:r>
        <w:rPr>
          <w:rFonts w:ascii="Times New Roman" w:hAnsi="Times New Roman"/>
          <w:sz w:val="28"/>
          <w:szCs w:val="28"/>
          <w:lang w:val="ru-RU"/>
        </w:rPr>
        <w:t>. Выбира</w:t>
      </w:r>
      <w:ins w:id="1929" w:author="Stealth" w:date="2023-10-30T15:57:24Z">
        <w:r>
          <w:rPr>
            <w:rFonts w:ascii="Times New Roman" w:hAnsi="Times New Roman"/>
            <w:sz w:val="28"/>
            <w:szCs w:val="28"/>
            <w:lang w:val="ru-RU"/>
          </w:rPr>
          <w:t>ть</w:t>
        </w:r>
      </w:ins>
      <w:del w:id="1930" w:author="Stealth" w:date="2023-10-30T15:57:23Z">
        <w:r>
          <w:rPr>
            <w:rFonts w:ascii="Times New Roman" w:hAnsi="Times New Roman"/>
            <w:sz w:val="28"/>
            <w:szCs w:val="28"/>
            <w:lang w:val="ru-RU"/>
          </w:rPr>
          <w:delText>ем</w:delText>
        </w:r>
      </w:del>
      <w:r>
        <w:rPr>
          <w:rFonts w:ascii="Times New Roman" w:hAnsi="Times New Roman"/>
          <w:sz w:val="28"/>
          <w:szCs w:val="28"/>
          <w:lang w:val="ru-RU"/>
        </w:rPr>
        <w:t xml:space="preserve"> в меню Library &gt; Device и в открывшемся окне </w:t>
      </w:r>
      <w:ins w:id="1931" w:author="Stealth" w:date="2023-10-30T15:57:30Z">
        <w:r>
          <w:rPr>
            <w:rFonts w:ascii="Times New Roman" w:hAnsi="Times New Roman"/>
            <w:sz w:val="28"/>
            <w:szCs w:val="28"/>
            <w:lang w:val="ru-RU"/>
          </w:rPr>
          <w:t>ввести</w:t>
        </w:r>
      </w:ins>
      <w:del w:id="1932" w:author="Stealth" w:date="2023-10-30T15:57:29Z">
        <w:r>
          <w:rPr>
            <w:rFonts w:ascii="Times New Roman" w:hAnsi="Times New Roman"/>
            <w:sz w:val="28"/>
            <w:szCs w:val="28"/>
            <w:lang w:val="ru-RU"/>
          </w:rPr>
          <w:delText>п</w:delText>
        </w:r>
      </w:del>
      <w:del w:id="1933" w:author="Stealth" w:date="2023-10-30T15:57:28Z">
        <w:r>
          <w:rPr>
            <w:rFonts w:ascii="Times New Roman" w:hAnsi="Times New Roman"/>
            <w:sz w:val="28"/>
            <w:szCs w:val="28"/>
            <w:lang w:val="ru-RU"/>
          </w:rPr>
          <w:delText>ишем</w:delText>
        </w:r>
      </w:del>
      <w:r>
        <w:rPr>
          <w:rFonts w:ascii="Times New Roman" w:hAnsi="Times New Roman"/>
          <w:sz w:val="28"/>
          <w:szCs w:val="28"/>
          <w:lang w:val="ru-RU"/>
        </w:rPr>
        <w:t xml:space="preserve"> имя</w:t>
      </w:r>
      <w:del w:id="1934" w:author="Stealth" w:date="2023-10-30T15:57:34Z">
        <w:r>
          <w:rPr>
            <w:rFonts w:ascii="Times New Roman" w:hAnsi="Times New Roman"/>
            <w:sz w:val="28"/>
            <w:szCs w:val="28"/>
            <w:lang w:val="ru-RU"/>
          </w:rPr>
          <w:delText xml:space="preserve"> нашего</w:delText>
        </w:r>
      </w:del>
      <w:r>
        <w:rPr>
          <w:rFonts w:ascii="Times New Roman" w:hAnsi="Times New Roman"/>
          <w:sz w:val="28"/>
          <w:szCs w:val="28"/>
          <w:lang w:val="ru-RU"/>
        </w:rPr>
        <w:t xml:space="preserve"> нового библиотечного компонента. Откроется очередной редактор.</w:t>
      </w:r>
    </w:p>
    <w:p>
      <w:pPr>
        <w:jc w:val="both"/>
        <w:rPr>
          <w:rFonts w:ascii="Times New Roman" w:hAnsi="Times New Roman"/>
          <w:sz w:val="28"/>
          <w:szCs w:val="28"/>
          <w:lang w:val="ru-RU"/>
        </w:rPr>
      </w:pPr>
    </w:p>
    <w:p>
      <w:pPr>
        <w:jc w:val="both"/>
        <w:rPr>
          <w:rFonts w:ascii="Times New Roman" w:hAnsi="Times New Roman"/>
          <w:sz w:val="28"/>
          <w:szCs w:val="28"/>
          <w:lang w:val="ru-RU"/>
        </w:rPr>
      </w:pPr>
      <w:r>
        <w:rPr>
          <w:rFonts w:ascii="Times New Roman" w:hAnsi="Times New Roman"/>
          <w:sz w:val="28"/>
          <w:szCs w:val="28"/>
          <w:lang w:val="ru-RU"/>
        </w:rPr>
        <w:t>Выз</w:t>
      </w:r>
      <w:ins w:id="1935" w:author="Stealth" w:date="2023-10-30T15:57:40Z">
        <w:r>
          <w:rPr>
            <w:rFonts w:ascii="Times New Roman" w:hAnsi="Times New Roman"/>
            <w:sz w:val="28"/>
            <w:szCs w:val="28"/>
            <w:lang w:val="ru-RU"/>
          </w:rPr>
          <w:t>ва</w:t>
        </w:r>
      </w:ins>
      <w:ins w:id="1936" w:author="Stealth" w:date="2023-10-30T15:57:41Z">
        <w:r>
          <w:rPr>
            <w:rFonts w:ascii="Times New Roman" w:hAnsi="Times New Roman"/>
            <w:sz w:val="28"/>
            <w:szCs w:val="28"/>
            <w:lang w:val="ru-RU"/>
          </w:rPr>
          <w:t>ть</w:t>
        </w:r>
      </w:ins>
      <w:del w:id="1937" w:author="Stealth" w:date="2023-10-30T15:57:40Z">
        <w:r>
          <w:rPr>
            <w:rFonts w:ascii="Times New Roman" w:hAnsi="Times New Roman"/>
            <w:sz w:val="28"/>
            <w:szCs w:val="28"/>
            <w:lang w:val="ru-RU"/>
          </w:rPr>
          <w:delText>ыв</w:delText>
        </w:r>
      </w:del>
      <w:del w:id="1938" w:author="Stealth" w:date="2023-10-30T15:57:39Z">
        <w:r>
          <w:rPr>
            <w:rFonts w:ascii="Times New Roman" w:hAnsi="Times New Roman"/>
            <w:sz w:val="28"/>
            <w:szCs w:val="28"/>
            <w:lang w:val="ru-RU"/>
          </w:rPr>
          <w:delText>аем</w:delText>
        </w:r>
      </w:del>
      <w:r>
        <w:rPr>
          <w:rFonts w:ascii="Times New Roman" w:hAnsi="Times New Roman"/>
          <w:sz w:val="28"/>
          <w:szCs w:val="28"/>
          <w:lang w:val="ru-RU"/>
        </w:rPr>
        <w:t xml:space="preserve"> инструмент ADD (меню Edit &gt;Add) и добав</w:t>
      </w:r>
      <w:ins w:id="1939" w:author="Stealth" w:date="2023-10-30T15:57:45Z">
        <w:r>
          <w:rPr>
            <w:rFonts w:ascii="Times New Roman" w:hAnsi="Times New Roman"/>
            <w:sz w:val="28"/>
            <w:szCs w:val="28"/>
            <w:lang w:val="ru-RU"/>
          </w:rPr>
          <w:t>ит</w:t>
        </w:r>
      </w:ins>
      <w:ins w:id="1940" w:author="Stealth" w:date="2023-10-30T15:57:46Z">
        <w:r>
          <w:rPr>
            <w:rFonts w:ascii="Times New Roman" w:hAnsi="Times New Roman"/>
            <w:sz w:val="28"/>
            <w:szCs w:val="28"/>
            <w:lang w:val="ru-RU"/>
          </w:rPr>
          <w:t>ь</w:t>
        </w:r>
      </w:ins>
      <w:del w:id="1941" w:author="Stealth" w:date="2023-10-30T15:57:44Z">
        <w:r>
          <w:rPr>
            <w:rFonts w:ascii="Times New Roman" w:hAnsi="Times New Roman"/>
            <w:sz w:val="28"/>
            <w:szCs w:val="28"/>
            <w:lang w:val="ru-RU"/>
          </w:rPr>
          <w:delText>ляем</w:delText>
        </w:r>
      </w:del>
      <w:r>
        <w:rPr>
          <w:rFonts w:ascii="Times New Roman" w:hAnsi="Times New Roman"/>
          <w:sz w:val="28"/>
          <w:szCs w:val="28"/>
          <w:lang w:val="ru-RU"/>
        </w:rPr>
        <w:t xml:space="preserve"> на рабочее поле символ резистора.</w:t>
      </w:r>
    </w:p>
    <w:p>
      <w:pPr>
        <w:jc w:val="center"/>
        <w:rPr>
          <w:ins w:id="1942" w:author="Stealth" w:date="2023-10-30T15:51:56Z"/>
        </w:rPr>
      </w:pPr>
      <w:r>
        <w:drawing>
          <wp:inline distT="0" distB="0" distL="114300" distR="114300">
            <wp:extent cx="3440430" cy="2240915"/>
            <wp:effectExtent l="0" t="0" r="3810" b="14605"/>
            <wp:docPr id="5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48"/>
                    <pic:cNvPicPr>
                      <a:picLocks noChangeAspect="1"/>
                    </pic:cNvPicPr>
                  </pic:nvPicPr>
                  <pic:blipFill>
                    <a:blip r:embed="rId32"/>
                    <a:stretch>
                      <a:fillRect/>
                    </a:stretch>
                  </pic:blipFill>
                  <pic:spPr>
                    <a:xfrm>
                      <a:off x="0" y="0"/>
                      <a:ext cx="3440430" cy="2240915"/>
                    </a:xfrm>
                    <a:prstGeom prst="rect">
                      <a:avLst/>
                    </a:prstGeom>
                    <a:noFill/>
                    <a:ln>
                      <a:noFill/>
                    </a:ln>
                  </pic:spPr>
                </pic:pic>
              </a:graphicData>
            </a:graphic>
          </wp:inline>
        </w:drawing>
      </w:r>
    </w:p>
    <w:p>
      <w:pPr>
        <w:jc w:val="center"/>
        <w:rPr>
          <w:rFonts w:ascii="Times New Roman" w:hAnsi="Times New Roman" w:cs="Times New Roman"/>
          <w:sz w:val="24"/>
          <w:szCs w:val="24"/>
          <w:lang w:val="ru-RU"/>
          <w:rPrChange w:id="1943" w:author="Stealth" w:date="2023-10-30T15:52:04Z">
            <w:rPr>
              <w:lang w:val="ru-RU"/>
            </w:rPr>
          </w:rPrChange>
        </w:rPr>
      </w:pPr>
      <w:ins w:id="1944" w:author="Stealth" w:date="2023-10-30T15:52:06Z">
        <w:r>
          <w:rPr>
            <w:rFonts w:ascii="Times New Roman" w:hAnsi="Times New Roman" w:cs="Times New Roman"/>
            <w:sz w:val="24"/>
            <w:szCs w:val="24"/>
            <w:lang w:val="ru-RU"/>
          </w:rPr>
          <w:t>Рис</w:t>
        </w:r>
      </w:ins>
      <w:ins w:id="1945" w:author="Stealth" w:date="2023-10-30T15:52:07Z">
        <w:r>
          <w:rPr>
            <w:rFonts w:hint="default" w:ascii="Times New Roman" w:hAnsi="Times New Roman" w:cs="Times New Roman"/>
            <w:sz w:val="24"/>
            <w:szCs w:val="24"/>
            <w:lang w:val="ru-RU"/>
          </w:rPr>
          <w:t>.</w:t>
        </w:r>
      </w:ins>
      <w:ins w:id="1946" w:author="Stealth" w:date="2023-10-30T15:52:09Z">
        <w:r>
          <w:rPr>
            <w:rFonts w:hint="default" w:ascii="Times New Roman" w:hAnsi="Times New Roman" w:cs="Times New Roman"/>
            <w:sz w:val="24"/>
            <w:szCs w:val="24"/>
            <w:lang w:val="ru-RU"/>
          </w:rPr>
          <w:t>2</w:t>
        </w:r>
      </w:ins>
      <w:ins w:id="1947" w:author="Stealth" w:date="2023-10-30T15:52:10Z">
        <w:r>
          <w:rPr>
            <w:rFonts w:hint="default" w:ascii="Times New Roman" w:hAnsi="Times New Roman" w:cs="Times New Roman"/>
            <w:sz w:val="24"/>
            <w:szCs w:val="24"/>
            <w:lang w:val="ru-RU"/>
          </w:rPr>
          <w:t>0</w:t>
        </w:r>
      </w:ins>
      <w:ins w:id="1948" w:author="Stealth" w:date="2023-10-30T15:52:11Z">
        <w:r>
          <w:rPr>
            <w:rFonts w:hint="default" w:ascii="Times New Roman" w:hAnsi="Times New Roman" w:cs="Times New Roman"/>
            <w:sz w:val="24"/>
            <w:szCs w:val="24"/>
            <w:lang w:val="ru-RU"/>
          </w:rPr>
          <w:t>-</w:t>
        </w:r>
      </w:ins>
      <w:ins w:id="1949" w:author="Stealth" w:date="2023-10-30T16:59:44Z">
        <w:r>
          <w:rPr>
            <w:rFonts w:hint="default" w:ascii="Times New Roman" w:hAnsi="Times New Roman" w:cs="Times New Roman"/>
            <w:sz w:val="24"/>
            <w:szCs w:val="24"/>
            <w:lang w:val="ru-RU"/>
          </w:rPr>
          <w:t>Ок</w:t>
        </w:r>
      </w:ins>
      <w:ins w:id="1950" w:author="Stealth" w:date="2023-10-30T16:59:45Z">
        <w:r>
          <w:rPr>
            <w:rFonts w:hint="default" w:ascii="Times New Roman" w:hAnsi="Times New Roman" w:cs="Times New Roman"/>
            <w:sz w:val="24"/>
            <w:szCs w:val="24"/>
            <w:lang w:val="ru-RU"/>
          </w:rPr>
          <w:t xml:space="preserve">но </w:t>
        </w:r>
      </w:ins>
      <w:ins w:id="1951" w:author="Stealth" w:date="2023-10-30T16:59:53Z">
        <w:r>
          <w:rPr>
            <w:rFonts w:hint="default" w:ascii="Times New Roman" w:hAnsi="Times New Roman" w:cs="Times New Roman"/>
            <w:sz w:val="24"/>
            <w:szCs w:val="24"/>
            <w:lang w:val="ru-RU"/>
          </w:rPr>
          <w:t>с</w:t>
        </w:r>
      </w:ins>
      <w:ins w:id="1952" w:author="Stealth" w:date="2023-10-30T16:59:54Z">
        <w:r>
          <w:rPr>
            <w:rFonts w:hint="default" w:ascii="Times New Roman" w:hAnsi="Times New Roman" w:cs="Times New Roman"/>
            <w:sz w:val="24"/>
            <w:szCs w:val="24"/>
            <w:lang w:val="ru-RU"/>
          </w:rPr>
          <w:t>оздан</w:t>
        </w:r>
      </w:ins>
      <w:ins w:id="1953" w:author="Stealth" w:date="2023-10-30T16:59:55Z">
        <w:r>
          <w:rPr>
            <w:rFonts w:hint="default" w:ascii="Times New Roman" w:hAnsi="Times New Roman" w:cs="Times New Roman"/>
            <w:sz w:val="24"/>
            <w:szCs w:val="24"/>
            <w:lang w:val="ru-RU"/>
          </w:rPr>
          <w:t>и</w:t>
        </w:r>
      </w:ins>
      <w:ins w:id="1954" w:author="Stealth" w:date="2023-10-30T17:00:12Z">
        <w:r>
          <w:rPr>
            <w:rFonts w:hint="default" w:ascii="Times New Roman" w:hAnsi="Times New Roman" w:cs="Times New Roman"/>
            <w:sz w:val="24"/>
            <w:szCs w:val="24"/>
            <w:lang w:val="ru-RU"/>
          </w:rPr>
          <w:t>я</w:t>
        </w:r>
      </w:ins>
      <w:ins w:id="1955" w:author="Stealth" w:date="2023-10-30T16:59:55Z">
        <w:r>
          <w:rPr>
            <w:rFonts w:hint="default" w:ascii="Times New Roman" w:hAnsi="Times New Roman" w:cs="Times New Roman"/>
            <w:sz w:val="24"/>
            <w:szCs w:val="24"/>
            <w:lang w:val="ru-RU"/>
          </w:rPr>
          <w:t xml:space="preserve"> </w:t>
        </w:r>
      </w:ins>
      <w:ins w:id="1956" w:author="Stealth" w:date="2023-10-30T16:59:56Z">
        <w:r>
          <w:rPr>
            <w:rFonts w:hint="default" w:ascii="Times New Roman" w:hAnsi="Times New Roman" w:cs="Times New Roman"/>
            <w:sz w:val="24"/>
            <w:szCs w:val="24"/>
            <w:lang w:val="ru-RU"/>
          </w:rPr>
          <w:t>би</w:t>
        </w:r>
      </w:ins>
      <w:ins w:id="1957" w:author="Stealth" w:date="2023-10-30T16:59:57Z">
        <w:r>
          <w:rPr>
            <w:rFonts w:hint="default" w:ascii="Times New Roman" w:hAnsi="Times New Roman" w:cs="Times New Roman"/>
            <w:sz w:val="24"/>
            <w:szCs w:val="24"/>
            <w:lang w:val="ru-RU"/>
          </w:rPr>
          <w:t>блиот</w:t>
        </w:r>
      </w:ins>
      <w:ins w:id="1958" w:author="Stealth" w:date="2023-10-30T16:59:58Z">
        <w:r>
          <w:rPr>
            <w:rFonts w:hint="default" w:ascii="Times New Roman" w:hAnsi="Times New Roman" w:cs="Times New Roman"/>
            <w:sz w:val="24"/>
            <w:szCs w:val="24"/>
            <w:lang w:val="ru-RU"/>
          </w:rPr>
          <w:t>ечного</w:t>
        </w:r>
      </w:ins>
      <w:ins w:id="1959" w:author="Stealth" w:date="2023-10-30T16:59:59Z">
        <w:r>
          <w:rPr>
            <w:rFonts w:hint="default" w:ascii="Times New Roman" w:hAnsi="Times New Roman" w:cs="Times New Roman"/>
            <w:sz w:val="24"/>
            <w:szCs w:val="24"/>
            <w:lang w:val="ru-RU"/>
          </w:rPr>
          <w:t xml:space="preserve"> компо</w:t>
        </w:r>
      </w:ins>
      <w:ins w:id="1960" w:author="Stealth" w:date="2023-10-30T17:00:00Z">
        <w:r>
          <w:rPr>
            <w:rFonts w:hint="default" w:ascii="Times New Roman" w:hAnsi="Times New Roman" w:cs="Times New Roman"/>
            <w:sz w:val="24"/>
            <w:szCs w:val="24"/>
            <w:lang w:val="ru-RU"/>
          </w:rPr>
          <w:t>нента</w:t>
        </w:r>
      </w:ins>
      <w:ins w:id="1961" w:author="Stealth" w:date="2023-10-30T15:55:17Z">
        <w:r>
          <w:rPr>
            <w:rFonts w:hint="default" w:ascii="Times New Roman" w:hAnsi="Times New Roman" w:cs="Times New Roman"/>
            <w:sz w:val="24"/>
            <w:szCs w:val="24"/>
            <w:lang w:val="ru-RU"/>
          </w:rPr>
          <w:t>.</w:t>
        </w:r>
      </w:ins>
    </w:p>
    <w:p>
      <w:pPr>
        <w:jc w:val="both"/>
        <w:rPr>
          <w:rFonts w:ascii="Times New Roman" w:hAnsi="Times New Roman"/>
          <w:sz w:val="28"/>
          <w:szCs w:val="28"/>
          <w:lang w:val="ru-RU"/>
        </w:rPr>
      </w:pPr>
    </w:p>
    <w:p>
      <w:pPr>
        <w:jc w:val="both"/>
        <w:rPr>
          <w:rFonts w:ascii="Times New Roman" w:hAnsi="Times New Roman" w:cs="Times New Roman"/>
          <w:sz w:val="28"/>
          <w:szCs w:val="28"/>
          <w:lang w:val="ru-RU"/>
          <w:rPrChange w:id="1962" w:author="Stealth" w:date="2023-10-30T15:50:52Z">
            <w:rPr>
              <w:rFonts w:ascii="Times New Roman" w:hAnsi="Times New Roman"/>
              <w:sz w:val="28"/>
              <w:szCs w:val="28"/>
              <w:lang w:val="ru-RU"/>
            </w:rPr>
          </w:rPrChange>
        </w:rPr>
      </w:pPr>
      <w:r>
        <w:rPr>
          <w:rFonts w:ascii="Times New Roman" w:hAnsi="Times New Roman" w:cs="Times New Roman"/>
          <w:sz w:val="28"/>
          <w:szCs w:val="28"/>
          <w:lang w:val="ru-RU"/>
          <w:rPrChange w:id="1963" w:author="Stealth" w:date="2023-10-30T15:50:52Z">
            <w:rPr>
              <w:rFonts w:ascii="Times New Roman" w:hAnsi="Times New Roman"/>
              <w:sz w:val="28"/>
              <w:szCs w:val="28"/>
              <w:lang w:val="ru-RU"/>
            </w:rPr>
          </w:rPrChange>
        </w:rPr>
        <w:t xml:space="preserve">У появившегося изображения есть два параметра. </w:t>
      </w:r>
      <w:r>
        <w:rPr>
          <w:rFonts w:ascii="Times New Roman" w:hAnsi="Times New Roman" w:cs="Times New Roman"/>
          <w:sz w:val="28"/>
          <w:szCs w:val="28"/>
          <w:rPrChange w:id="1964" w:author="Stealth" w:date="2023-10-30T15:50:52Z">
            <w:rPr>
              <w:rFonts w:ascii="Times New Roman" w:hAnsi="Times New Roman"/>
              <w:sz w:val="28"/>
              <w:szCs w:val="28"/>
            </w:rPr>
          </w:rPrChange>
        </w:rPr>
        <w:t>Addlevel</w:t>
      </w:r>
      <w:r>
        <w:rPr>
          <w:rFonts w:ascii="Times New Roman" w:hAnsi="Times New Roman" w:cs="Times New Roman"/>
          <w:sz w:val="28"/>
          <w:szCs w:val="28"/>
          <w:lang w:val="ru-RU"/>
          <w:rPrChange w:id="1965" w:author="Stealth" w:date="2023-10-30T15:50:52Z">
            <w:rPr>
              <w:rFonts w:ascii="Times New Roman" w:hAnsi="Times New Roman"/>
              <w:sz w:val="28"/>
              <w:szCs w:val="28"/>
              <w:lang w:val="ru-RU"/>
            </w:rPr>
          </w:rPrChange>
        </w:rPr>
        <w:t xml:space="preserve"> - параметр размещения. Определяет характер размещения компонентов, он имеет значение для элементов состоящих из нескольких частей или блоков (как, например, логические микросхемы)</w:t>
      </w:r>
      <w:ins w:id="1966" w:author="Stealth" w:date="2023-10-30T16:55:53Z">
        <w:r>
          <w:rPr>
            <w:rFonts w:hint="default" w:ascii="Times New Roman" w:hAnsi="Times New Roman" w:cs="Times New Roman"/>
            <w:sz w:val="28"/>
            <w:szCs w:val="28"/>
            <w:lang w:val="ru-RU"/>
          </w:rPr>
          <w:t xml:space="preserve">. </w:t>
        </w:r>
      </w:ins>
      <w:del w:id="1967" w:author="Stealth" w:date="2023-10-30T16:55:52Z">
        <w:r>
          <w:rPr>
            <w:rFonts w:ascii="Times New Roman" w:hAnsi="Times New Roman" w:cs="Times New Roman"/>
            <w:sz w:val="28"/>
            <w:szCs w:val="28"/>
            <w:lang w:val="ru-RU"/>
            <w:rPrChange w:id="1968" w:author="Stealth" w:date="2023-10-30T15:50:52Z">
              <w:rPr>
                <w:rFonts w:ascii="Times New Roman" w:hAnsi="Times New Roman"/>
                <w:sz w:val="28"/>
                <w:szCs w:val="28"/>
                <w:lang w:val="ru-RU"/>
              </w:rPr>
            </w:rPrChange>
          </w:rPr>
          <w:delText>,</w:delText>
        </w:r>
      </w:del>
      <w:del w:id="1970" w:author="Stealth" w:date="2023-10-30T16:55:50Z">
        <w:r>
          <w:rPr>
            <w:rFonts w:ascii="Times New Roman" w:hAnsi="Times New Roman" w:cs="Times New Roman"/>
            <w:sz w:val="28"/>
            <w:szCs w:val="28"/>
            <w:lang w:val="ru-RU"/>
            <w:rPrChange w:id="1971" w:author="Stealth" w:date="2023-10-30T15:50:52Z">
              <w:rPr>
                <w:rFonts w:ascii="Times New Roman" w:hAnsi="Times New Roman"/>
                <w:sz w:val="28"/>
                <w:szCs w:val="28"/>
                <w:lang w:val="ru-RU"/>
              </w:rPr>
            </w:rPrChange>
          </w:rPr>
          <w:delText xml:space="preserve"> </w:delText>
        </w:r>
      </w:del>
      <w:del w:id="1973" w:author="Stealth" w:date="2023-10-30T16:55:50Z">
        <w:r>
          <w:rPr>
            <w:rFonts w:ascii="Times New Roman" w:hAnsi="Times New Roman" w:cs="Times New Roman"/>
            <w:sz w:val="28"/>
            <w:szCs w:val="28"/>
            <w:lang w:val="ru-RU"/>
            <w:rPrChange w:id="1974" w:author="Stealth" w:date="2023-10-30T15:50:52Z">
              <w:rPr>
                <w:rFonts w:ascii="Times New Roman" w:hAnsi="Times New Roman"/>
                <w:sz w:val="28"/>
                <w:szCs w:val="28"/>
                <w:lang w:val="ru-RU"/>
              </w:rPr>
            </w:rPrChange>
          </w:rPr>
          <w:delText xml:space="preserve">поэтому мы рассмотрим его </w:delText>
        </w:r>
        <w:commentRangeStart w:id="8"/>
        <w:r>
          <w:rPr>
            <w:rFonts w:ascii="Times New Roman" w:hAnsi="Times New Roman" w:cs="Times New Roman"/>
            <w:sz w:val="28"/>
            <w:szCs w:val="28"/>
            <w:lang w:val="ru-RU"/>
            <w:rPrChange w:id="1974" w:author="Stealth" w:date="2023-10-30T15:50:52Z">
              <w:rPr>
                <w:rFonts w:ascii="Times New Roman" w:hAnsi="Times New Roman"/>
                <w:sz w:val="28"/>
                <w:szCs w:val="28"/>
                <w:lang w:val="ru-RU"/>
              </w:rPr>
            </w:rPrChange>
          </w:rPr>
          <w:delText>в следующий раз</w:delText>
        </w:r>
        <w:commentRangeEnd w:id="8"/>
      </w:del>
      <w:del w:id="1976" w:author="Stealth" w:date="2023-10-30T16:55:50Z">
        <w:r>
          <w:rPr>
            <w:rStyle w:val="6"/>
            <w:rFonts w:ascii="Times New Roman" w:hAnsi="Times New Roman" w:cs="Times New Roman"/>
            <w:sz w:val="28"/>
            <w:szCs w:val="28"/>
            <w:rPrChange w:id="1977" w:author="Stealth" w:date="2023-10-30T15:50:52Z">
              <w:rPr>
                <w:rStyle w:val="6"/>
              </w:rPr>
            </w:rPrChange>
          </w:rPr>
          <w:commentReference w:id="8"/>
        </w:r>
      </w:del>
      <w:del w:id="1979" w:author="Stealth" w:date="2023-10-30T16:55:50Z">
        <w:r>
          <w:rPr>
            <w:rFonts w:ascii="Times New Roman" w:hAnsi="Times New Roman" w:cs="Times New Roman"/>
            <w:sz w:val="28"/>
            <w:szCs w:val="28"/>
            <w:lang w:val="ru-RU"/>
            <w:rPrChange w:id="1980" w:author="Stealth" w:date="2023-10-30T15:50:52Z">
              <w:rPr>
                <w:rFonts w:ascii="Times New Roman" w:hAnsi="Times New Roman"/>
                <w:sz w:val="28"/>
                <w:szCs w:val="28"/>
                <w:lang w:val="ru-RU"/>
              </w:rPr>
            </w:rPrChange>
          </w:rPr>
          <w:delText xml:space="preserve">. </w:delText>
        </w:r>
      </w:del>
      <w:r>
        <w:rPr>
          <w:rFonts w:ascii="Times New Roman" w:hAnsi="Times New Roman" w:cs="Times New Roman"/>
          <w:sz w:val="28"/>
          <w:szCs w:val="28"/>
          <w:rPrChange w:id="1982" w:author="Stealth" w:date="2023-10-30T15:50:52Z">
            <w:rPr>
              <w:rFonts w:ascii="Times New Roman" w:hAnsi="Times New Roman"/>
              <w:sz w:val="28"/>
              <w:szCs w:val="28"/>
            </w:rPr>
          </w:rPrChange>
        </w:rPr>
        <w:t>Swaplevel</w:t>
      </w:r>
      <w:r>
        <w:rPr>
          <w:rFonts w:ascii="Times New Roman" w:hAnsi="Times New Roman" w:cs="Times New Roman"/>
          <w:sz w:val="28"/>
          <w:szCs w:val="28"/>
          <w:lang w:val="ru-RU"/>
          <w:rPrChange w:id="1983" w:author="Stealth" w:date="2023-10-30T15:50:52Z">
            <w:rPr>
              <w:rFonts w:ascii="Times New Roman" w:hAnsi="Times New Roman"/>
              <w:sz w:val="28"/>
              <w:szCs w:val="28"/>
              <w:lang w:val="ru-RU"/>
            </w:rPr>
          </w:rPrChange>
        </w:rPr>
        <w:t xml:space="preserve"> - параметр свопирования. О нем </w:t>
      </w:r>
      <w:ins w:id="1984" w:author="Stealth" w:date="2023-10-30T15:58:31Z">
        <w:r>
          <w:rPr>
            <w:rFonts w:ascii="Times New Roman" w:hAnsi="Times New Roman" w:cs="Times New Roman"/>
            <w:sz w:val="28"/>
            <w:szCs w:val="28"/>
            <w:lang w:val="ru-RU"/>
          </w:rPr>
          <w:t>упо</w:t>
        </w:r>
      </w:ins>
      <w:ins w:id="1985" w:author="Stealth" w:date="2023-10-30T15:58:32Z">
        <w:r>
          <w:rPr>
            <w:rFonts w:ascii="Times New Roman" w:hAnsi="Times New Roman" w:cs="Times New Roman"/>
            <w:sz w:val="28"/>
            <w:szCs w:val="28"/>
            <w:lang w:val="ru-RU"/>
          </w:rPr>
          <w:t>минало</w:t>
        </w:r>
      </w:ins>
      <w:ins w:id="1986" w:author="Stealth" w:date="2023-10-30T15:58:33Z">
        <w:r>
          <w:rPr>
            <w:rFonts w:ascii="Times New Roman" w:hAnsi="Times New Roman" w:cs="Times New Roman"/>
            <w:sz w:val="28"/>
            <w:szCs w:val="28"/>
            <w:lang w:val="ru-RU"/>
          </w:rPr>
          <w:t>сь</w:t>
        </w:r>
      </w:ins>
      <w:del w:id="1987" w:author="Stealth" w:date="2023-10-30T15:58:30Z">
        <w:r>
          <w:rPr>
            <w:rFonts w:ascii="Times New Roman" w:hAnsi="Times New Roman" w:cs="Times New Roman"/>
            <w:sz w:val="28"/>
            <w:szCs w:val="28"/>
            <w:lang w:val="ru-RU"/>
            <w:rPrChange w:id="1988" w:author="Stealth" w:date="2023-10-30T15:50:52Z">
              <w:rPr>
                <w:rFonts w:ascii="Times New Roman" w:hAnsi="Times New Roman"/>
                <w:sz w:val="28"/>
                <w:szCs w:val="28"/>
                <w:lang w:val="ru-RU"/>
              </w:rPr>
            </w:rPrChange>
          </w:rPr>
          <w:delText>я</w:delText>
        </w:r>
      </w:del>
      <w:del w:id="1990" w:author="Stealth" w:date="2023-10-30T15:58:30Z">
        <w:r>
          <w:rPr>
            <w:rFonts w:ascii="Times New Roman" w:hAnsi="Times New Roman" w:cs="Times New Roman"/>
            <w:sz w:val="28"/>
            <w:szCs w:val="28"/>
            <w:lang w:val="ru-RU"/>
            <w:rPrChange w:id="1991" w:author="Stealth" w:date="2023-10-30T15:50:52Z">
              <w:rPr>
                <w:rFonts w:ascii="Times New Roman" w:hAnsi="Times New Roman"/>
                <w:sz w:val="28"/>
                <w:szCs w:val="28"/>
                <w:lang w:val="ru-RU"/>
              </w:rPr>
            </w:rPrChange>
          </w:rPr>
          <w:delText xml:space="preserve"> </w:delText>
        </w:r>
      </w:del>
      <w:del w:id="1993" w:author="Stealth" w:date="2023-10-30T15:58:29Z">
        <w:r>
          <w:rPr>
            <w:rFonts w:ascii="Times New Roman" w:hAnsi="Times New Roman" w:cs="Times New Roman"/>
            <w:sz w:val="28"/>
            <w:szCs w:val="28"/>
            <w:lang w:val="ru-RU"/>
            <w:rPrChange w:id="1994" w:author="Stealth" w:date="2023-10-30T15:50:52Z">
              <w:rPr>
                <w:rFonts w:ascii="Times New Roman" w:hAnsi="Times New Roman"/>
                <w:sz w:val="28"/>
                <w:szCs w:val="28"/>
                <w:lang w:val="ru-RU"/>
              </w:rPr>
            </w:rPrChange>
          </w:rPr>
          <w:delText>у</w:delText>
        </w:r>
      </w:del>
      <w:del w:id="1996" w:author="Stealth" w:date="2023-10-30T15:58:29Z">
        <w:r>
          <w:rPr>
            <w:rFonts w:ascii="Times New Roman" w:hAnsi="Times New Roman" w:cs="Times New Roman"/>
            <w:sz w:val="28"/>
            <w:szCs w:val="28"/>
            <w:lang w:val="ru-RU"/>
            <w:rPrChange w:id="1997" w:author="Stealth" w:date="2023-10-30T15:50:52Z">
              <w:rPr>
                <w:rFonts w:ascii="Times New Roman" w:hAnsi="Times New Roman"/>
                <w:sz w:val="28"/>
                <w:szCs w:val="28"/>
                <w:lang w:val="ru-RU"/>
              </w:rPr>
            </w:rPrChange>
          </w:rPr>
          <w:delText>ж</w:delText>
        </w:r>
      </w:del>
      <w:del w:id="1999" w:author="Stealth" w:date="2023-10-30T15:58:29Z">
        <w:r>
          <w:rPr>
            <w:rFonts w:ascii="Times New Roman" w:hAnsi="Times New Roman" w:cs="Times New Roman"/>
            <w:sz w:val="28"/>
            <w:szCs w:val="28"/>
            <w:lang w:val="ru-RU"/>
            <w:rPrChange w:id="2000" w:author="Stealth" w:date="2023-10-30T15:50:52Z">
              <w:rPr>
                <w:rFonts w:ascii="Times New Roman" w:hAnsi="Times New Roman"/>
                <w:sz w:val="28"/>
                <w:szCs w:val="28"/>
                <w:lang w:val="ru-RU"/>
              </w:rPr>
            </w:rPrChange>
          </w:rPr>
          <w:delText>е</w:delText>
        </w:r>
      </w:del>
      <w:del w:id="2002" w:author="Stealth" w:date="2023-10-30T15:58:29Z">
        <w:r>
          <w:rPr>
            <w:rFonts w:ascii="Times New Roman" w:hAnsi="Times New Roman" w:cs="Times New Roman"/>
            <w:sz w:val="28"/>
            <w:szCs w:val="28"/>
            <w:lang w:val="ru-RU"/>
            <w:rPrChange w:id="2003" w:author="Stealth" w:date="2023-10-30T15:50:52Z">
              <w:rPr>
                <w:rFonts w:ascii="Times New Roman" w:hAnsi="Times New Roman"/>
                <w:sz w:val="28"/>
                <w:szCs w:val="28"/>
                <w:lang w:val="ru-RU"/>
              </w:rPr>
            </w:rPrChange>
          </w:rPr>
          <w:delText xml:space="preserve"> </w:delText>
        </w:r>
      </w:del>
      <w:del w:id="2005" w:author="Stealth" w:date="2023-10-30T15:58:29Z">
        <w:r>
          <w:rPr>
            <w:rFonts w:ascii="Times New Roman" w:hAnsi="Times New Roman" w:cs="Times New Roman"/>
            <w:sz w:val="28"/>
            <w:szCs w:val="28"/>
            <w:lang w:val="ru-RU"/>
            <w:rPrChange w:id="2006" w:author="Stealth" w:date="2023-10-30T15:50:52Z">
              <w:rPr>
                <w:rFonts w:ascii="Times New Roman" w:hAnsi="Times New Roman"/>
                <w:sz w:val="28"/>
                <w:szCs w:val="28"/>
                <w:lang w:val="ru-RU"/>
              </w:rPr>
            </w:rPrChange>
          </w:rPr>
          <w:delText>у</w:delText>
        </w:r>
      </w:del>
      <w:del w:id="2008" w:author="Stealth" w:date="2023-10-30T15:58:29Z">
        <w:r>
          <w:rPr>
            <w:rFonts w:ascii="Times New Roman" w:hAnsi="Times New Roman" w:cs="Times New Roman"/>
            <w:sz w:val="28"/>
            <w:szCs w:val="28"/>
            <w:lang w:val="ru-RU"/>
            <w:rPrChange w:id="2009" w:author="Stealth" w:date="2023-10-30T15:50:52Z">
              <w:rPr>
                <w:rFonts w:ascii="Times New Roman" w:hAnsi="Times New Roman"/>
                <w:sz w:val="28"/>
                <w:szCs w:val="28"/>
                <w:lang w:val="ru-RU"/>
              </w:rPr>
            </w:rPrChange>
          </w:rPr>
          <w:delText>п</w:delText>
        </w:r>
      </w:del>
      <w:del w:id="2011" w:author="Stealth" w:date="2023-10-30T15:58:29Z">
        <w:r>
          <w:rPr>
            <w:rFonts w:ascii="Times New Roman" w:hAnsi="Times New Roman" w:cs="Times New Roman"/>
            <w:sz w:val="28"/>
            <w:szCs w:val="28"/>
            <w:lang w:val="ru-RU"/>
            <w:rPrChange w:id="2012" w:author="Stealth" w:date="2023-10-30T15:50:52Z">
              <w:rPr>
                <w:rFonts w:ascii="Times New Roman" w:hAnsi="Times New Roman"/>
                <w:sz w:val="28"/>
                <w:szCs w:val="28"/>
                <w:lang w:val="ru-RU"/>
              </w:rPr>
            </w:rPrChange>
          </w:rPr>
          <w:delText>о</w:delText>
        </w:r>
      </w:del>
      <w:del w:id="2014" w:author="Stealth" w:date="2023-10-30T15:58:29Z">
        <w:r>
          <w:rPr>
            <w:rFonts w:ascii="Times New Roman" w:hAnsi="Times New Roman" w:cs="Times New Roman"/>
            <w:sz w:val="28"/>
            <w:szCs w:val="28"/>
            <w:lang w:val="ru-RU"/>
            <w:rPrChange w:id="2015" w:author="Stealth" w:date="2023-10-30T15:50:52Z">
              <w:rPr>
                <w:rFonts w:ascii="Times New Roman" w:hAnsi="Times New Roman"/>
                <w:sz w:val="28"/>
                <w:szCs w:val="28"/>
                <w:lang w:val="ru-RU"/>
              </w:rPr>
            </w:rPrChange>
          </w:rPr>
          <w:delText>м</w:delText>
        </w:r>
      </w:del>
      <w:del w:id="2017" w:author="Stealth" w:date="2023-10-30T15:58:29Z">
        <w:r>
          <w:rPr>
            <w:rFonts w:ascii="Times New Roman" w:hAnsi="Times New Roman" w:cs="Times New Roman"/>
            <w:sz w:val="28"/>
            <w:szCs w:val="28"/>
            <w:lang w:val="ru-RU"/>
            <w:rPrChange w:id="2018" w:author="Stealth" w:date="2023-10-30T15:50:52Z">
              <w:rPr>
                <w:rFonts w:ascii="Times New Roman" w:hAnsi="Times New Roman"/>
                <w:sz w:val="28"/>
                <w:szCs w:val="28"/>
                <w:lang w:val="ru-RU"/>
              </w:rPr>
            </w:rPrChange>
          </w:rPr>
          <w:delText>и</w:delText>
        </w:r>
      </w:del>
      <w:del w:id="2020" w:author="Stealth" w:date="2023-10-30T15:58:29Z">
        <w:r>
          <w:rPr>
            <w:rFonts w:ascii="Times New Roman" w:hAnsi="Times New Roman" w:cs="Times New Roman"/>
            <w:sz w:val="28"/>
            <w:szCs w:val="28"/>
            <w:lang w:val="ru-RU"/>
            <w:rPrChange w:id="2021" w:author="Stealth" w:date="2023-10-30T15:50:52Z">
              <w:rPr>
                <w:rFonts w:ascii="Times New Roman" w:hAnsi="Times New Roman"/>
                <w:sz w:val="28"/>
                <w:szCs w:val="28"/>
                <w:lang w:val="ru-RU"/>
              </w:rPr>
            </w:rPrChange>
          </w:rPr>
          <w:delText>н</w:delText>
        </w:r>
      </w:del>
      <w:del w:id="2023" w:author="Stealth" w:date="2023-10-30T15:58:29Z">
        <w:r>
          <w:rPr>
            <w:rFonts w:ascii="Times New Roman" w:hAnsi="Times New Roman" w:cs="Times New Roman"/>
            <w:sz w:val="28"/>
            <w:szCs w:val="28"/>
            <w:lang w:val="ru-RU"/>
            <w:rPrChange w:id="2024" w:author="Stealth" w:date="2023-10-30T15:50:52Z">
              <w:rPr>
                <w:rFonts w:ascii="Times New Roman" w:hAnsi="Times New Roman"/>
                <w:sz w:val="28"/>
                <w:szCs w:val="28"/>
                <w:lang w:val="ru-RU"/>
              </w:rPr>
            </w:rPrChange>
          </w:rPr>
          <w:delText>а</w:delText>
        </w:r>
      </w:del>
      <w:del w:id="2026" w:author="Stealth" w:date="2023-10-30T15:58:28Z">
        <w:r>
          <w:rPr>
            <w:rFonts w:ascii="Times New Roman" w:hAnsi="Times New Roman" w:cs="Times New Roman"/>
            <w:sz w:val="28"/>
            <w:szCs w:val="28"/>
            <w:lang w:val="ru-RU"/>
            <w:rPrChange w:id="2027" w:author="Stealth" w:date="2023-10-30T15:50:52Z">
              <w:rPr>
                <w:rFonts w:ascii="Times New Roman" w:hAnsi="Times New Roman"/>
                <w:sz w:val="28"/>
                <w:szCs w:val="28"/>
                <w:lang w:val="ru-RU"/>
              </w:rPr>
            </w:rPrChange>
          </w:rPr>
          <w:delText>л</w:delText>
        </w:r>
      </w:del>
      <w:r>
        <w:rPr>
          <w:rFonts w:ascii="Times New Roman" w:hAnsi="Times New Roman" w:cs="Times New Roman"/>
          <w:sz w:val="28"/>
          <w:szCs w:val="28"/>
          <w:lang w:val="ru-RU"/>
          <w:rPrChange w:id="2029" w:author="Stealth" w:date="2023-10-30T15:50:52Z">
            <w:rPr>
              <w:rFonts w:ascii="Times New Roman" w:hAnsi="Times New Roman"/>
              <w:sz w:val="28"/>
              <w:szCs w:val="28"/>
              <w:lang w:val="ru-RU"/>
            </w:rPr>
          </w:rPrChange>
        </w:rPr>
        <w:t xml:space="preserve"> выше, только в данном случае этот параметр относится не к выводам компонента, а к его частям.</w:t>
      </w:r>
      <w:del w:id="2030" w:author="Stealth" w:date="2023-10-30T15:58:52Z">
        <w:r>
          <w:rPr>
            <w:rFonts w:ascii="Times New Roman" w:hAnsi="Times New Roman" w:cs="Times New Roman"/>
            <w:sz w:val="28"/>
            <w:szCs w:val="28"/>
            <w:lang w:val="ru-RU"/>
            <w:rPrChange w:id="2031" w:author="Stealth" w:date="2023-10-30T15:50:52Z">
              <w:rPr>
                <w:rFonts w:ascii="Times New Roman" w:hAnsi="Times New Roman"/>
                <w:sz w:val="28"/>
                <w:szCs w:val="28"/>
                <w:lang w:val="ru-RU"/>
              </w:rPr>
            </w:rPrChange>
          </w:rPr>
          <w:delText xml:space="preserve"> </w:delText>
        </w:r>
      </w:del>
      <w:del w:id="2033" w:author="Stealth" w:date="2023-10-30T15:58:47Z">
        <w:r>
          <w:rPr>
            <w:rFonts w:ascii="Times New Roman" w:hAnsi="Times New Roman" w:cs="Times New Roman"/>
            <w:sz w:val="28"/>
            <w:szCs w:val="28"/>
            <w:lang w:val="ru-RU"/>
            <w:rPrChange w:id="2034" w:author="Stealth" w:date="2023-10-30T15:50:52Z">
              <w:rPr>
                <w:rFonts w:ascii="Times New Roman" w:hAnsi="Times New Roman"/>
                <w:sz w:val="28"/>
                <w:szCs w:val="28"/>
                <w:lang w:val="ru-RU"/>
              </w:rPr>
            </w:rPrChange>
          </w:rPr>
          <w:delText xml:space="preserve">У нас никаких блоков нет, поэтому его тоже пропустим. </w:delText>
        </w:r>
      </w:del>
    </w:p>
    <w:p>
      <w:pPr>
        <w:jc w:val="both"/>
        <w:rPr>
          <w:rFonts w:ascii="Times New Roman" w:hAnsi="Times New Roman" w:cs="Times New Roman"/>
          <w:sz w:val="28"/>
          <w:szCs w:val="28"/>
          <w:lang w:val="ru-RU"/>
          <w:rPrChange w:id="2036" w:author="Stealth" w:date="2023-10-30T15:50:52Z">
            <w:rPr>
              <w:rFonts w:ascii="Times New Roman" w:hAnsi="Times New Roman"/>
              <w:sz w:val="28"/>
              <w:szCs w:val="28"/>
              <w:lang w:val="ru-RU"/>
            </w:rPr>
          </w:rPrChange>
        </w:rPr>
      </w:pPr>
    </w:p>
    <w:p>
      <w:pPr>
        <w:jc w:val="both"/>
        <w:rPr>
          <w:rFonts w:ascii="Times New Roman" w:hAnsi="Times New Roman" w:cs="Times New Roman"/>
          <w:sz w:val="28"/>
          <w:szCs w:val="28"/>
          <w:lang w:val="ru-RU"/>
          <w:rPrChange w:id="2037" w:author="Stealth" w:date="2023-10-30T15:50:52Z">
            <w:rPr>
              <w:rFonts w:ascii="Times New Roman" w:hAnsi="Times New Roman"/>
              <w:sz w:val="28"/>
              <w:szCs w:val="28"/>
              <w:lang w:val="ru-RU"/>
            </w:rPr>
          </w:rPrChange>
        </w:rPr>
      </w:pPr>
      <w:r>
        <w:rPr>
          <w:rFonts w:ascii="Times New Roman" w:hAnsi="Times New Roman" w:cs="Times New Roman"/>
          <w:sz w:val="28"/>
          <w:szCs w:val="28"/>
          <w:rPrChange w:id="2038" w:author="Stealth" w:date="2023-10-30T15:50:52Z">
            <w:rPr>
              <w:rFonts w:ascii="Times New Roman" w:hAnsi="Times New Roman"/>
              <w:sz w:val="28"/>
              <w:szCs w:val="28"/>
            </w:rPr>
          </w:rPrChange>
        </w:rPr>
        <w:t>G</w:t>
      </w:r>
      <w:r>
        <w:rPr>
          <w:rFonts w:ascii="Times New Roman" w:hAnsi="Times New Roman" w:cs="Times New Roman"/>
          <w:sz w:val="28"/>
          <w:szCs w:val="28"/>
          <w:lang w:val="ru-RU"/>
          <w:rPrChange w:id="2039" w:author="Stealth" w:date="2023-10-30T15:50:52Z">
            <w:rPr>
              <w:rFonts w:ascii="Times New Roman" w:hAnsi="Times New Roman"/>
              <w:sz w:val="28"/>
              <w:szCs w:val="28"/>
              <w:lang w:val="ru-RU"/>
            </w:rPr>
          </w:rPrChange>
        </w:rPr>
        <w:t xml:space="preserve">$1 - это автоматически присвоенное имя. Чтобы резистор именовался на схемах с буквой </w:t>
      </w:r>
      <w:r>
        <w:rPr>
          <w:rFonts w:ascii="Times New Roman" w:hAnsi="Times New Roman" w:cs="Times New Roman"/>
          <w:sz w:val="28"/>
          <w:szCs w:val="28"/>
          <w:rPrChange w:id="2040" w:author="Stealth" w:date="2023-10-30T15:50:52Z">
            <w:rPr>
              <w:rFonts w:ascii="Times New Roman" w:hAnsi="Times New Roman"/>
              <w:sz w:val="28"/>
              <w:szCs w:val="28"/>
            </w:rPr>
          </w:rPrChange>
        </w:rPr>
        <w:t>R</w:t>
      </w:r>
      <w:r>
        <w:rPr>
          <w:rFonts w:ascii="Times New Roman" w:hAnsi="Times New Roman" w:cs="Times New Roman"/>
          <w:sz w:val="28"/>
          <w:szCs w:val="28"/>
          <w:lang w:val="ru-RU"/>
          <w:rPrChange w:id="2041" w:author="Stealth" w:date="2023-10-30T15:50:52Z">
            <w:rPr>
              <w:rFonts w:ascii="Times New Roman" w:hAnsi="Times New Roman"/>
              <w:sz w:val="28"/>
              <w:szCs w:val="28"/>
              <w:lang w:val="ru-RU"/>
            </w:rPr>
          </w:rPrChange>
        </w:rPr>
        <w:t xml:space="preserve">, нужно вписать ее в поле </w:t>
      </w:r>
      <w:r>
        <w:rPr>
          <w:rFonts w:ascii="Times New Roman" w:hAnsi="Times New Roman" w:cs="Times New Roman"/>
          <w:sz w:val="28"/>
          <w:szCs w:val="28"/>
          <w:rPrChange w:id="2042" w:author="Stealth" w:date="2023-10-30T15:50:52Z">
            <w:rPr>
              <w:rFonts w:ascii="Times New Roman" w:hAnsi="Times New Roman"/>
              <w:sz w:val="28"/>
              <w:szCs w:val="28"/>
            </w:rPr>
          </w:rPrChange>
        </w:rPr>
        <w:t>Prefix</w:t>
      </w:r>
      <w:r>
        <w:rPr>
          <w:rFonts w:ascii="Times New Roman" w:hAnsi="Times New Roman" w:cs="Times New Roman"/>
          <w:sz w:val="28"/>
          <w:szCs w:val="28"/>
          <w:lang w:val="ru-RU"/>
          <w:rPrChange w:id="2043" w:author="Stealth" w:date="2023-10-30T15:50:52Z">
            <w:rPr>
              <w:rFonts w:ascii="Times New Roman" w:hAnsi="Times New Roman"/>
              <w:sz w:val="28"/>
              <w:szCs w:val="28"/>
              <w:lang w:val="ru-RU"/>
            </w:rPr>
          </w:rPrChange>
        </w:rPr>
        <w:t xml:space="preserve">. </w:t>
      </w:r>
    </w:p>
    <w:p>
      <w:pPr>
        <w:jc w:val="both"/>
        <w:rPr>
          <w:rFonts w:ascii="Times New Roman" w:hAnsi="Times New Roman" w:cs="Times New Roman"/>
          <w:sz w:val="28"/>
          <w:szCs w:val="28"/>
          <w:lang w:val="ru-RU"/>
          <w:rPrChange w:id="2044" w:author="Stealth" w:date="2023-10-30T15:50:52Z">
            <w:rPr>
              <w:rFonts w:ascii="Times New Roman" w:hAnsi="Times New Roman"/>
              <w:sz w:val="28"/>
              <w:szCs w:val="28"/>
              <w:lang w:val="ru-RU"/>
            </w:rPr>
          </w:rPrChange>
        </w:rPr>
      </w:pPr>
      <w:r>
        <w:rPr>
          <w:rFonts w:ascii="Times New Roman" w:hAnsi="Times New Roman" w:cs="Times New Roman"/>
          <w:sz w:val="28"/>
          <w:szCs w:val="28"/>
          <w:lang w:val="ru-RU"/>
          <w:rPrChange w:id="2045" w:author="Stealth" w:date="2023-10-30T15:50:52Z">
            <w:rPr>
              <w:rFonts w:ascii="Times New Roman" w:hAnsi="Times New Roman"/>
              <w:sz w:val="28"/>
              <w:szCs w:val="28"/>
              <w:lang w:val="ru-RU"/>
            </w:rPr>
          </w:rPrChange>
        </w:rPr>
        <w:t>С правой стороны наж</w:t>
      </w:r>
      <w:ins w:id="2046" w:author="Stealth" w:date="2023-10-30T15:59:07Z">
        <w:r>
          <w:rPr>
            <w:rFonts w:ascii="Times New Roman" w:hAnsi="Times New Roman" w:cs="Times New Roman"/>
            <w:sz w:val="28"/>
            <w:szCs w:val="28"/>
            <w:lang w:val="ru-RU"/>
          </w:rPr>
          <w:t>ат</w:t>
        </w:r>
      </w:ins>
      <w:ins w:id="2047" w:author="Stealth" w:date="2023-10-30T15:59:08Z">
        <w:r>
          <w:rPr>
            <w:rFonts w:ascii="Times New Roman" w:hAnsi="Times New Roman" w:cs="Times New Roman"/>
            <w:sz w:val="28"/>
            <w:szCs w:val="28"/>
            <w:lang w:val="ru-RU"/>
          </w:rPr>
          <w:t>ь</w:t>
        </w:r>
      </w:ins>
      <w:del w:id="2048" w:author="Stealth" w:date="2023-10-30T15:59:07Z">
        <w:r>
          <w:rPr>
            <w:rFonts w:ascii="Times New Roman" w:hAnsi="Times New Roman" w:cs="Times New Roman"/>
            <w:sz w:val="28"/>
            <w:szCs w:val="28"/>
            <w:lang w:val="ru-RU"/>
            <w:rPrChange w:id="2049" w:author="Stealth" w:date="2023-10-30T15:50:52Z">
              <w:rPr>
                <w:rFonts w:ascii="Times New Roman" w:hAnsi="Times New Roman"/>
                <w:sz w:val="28"/>
                <w:szCs w:val="28"/>
                <w:lang w:val="ru-RU"/>
              </w:rPr>
            </w:rPrChange>
          </w:rPr>
          <w:delText>и</w:delText>
        </w:r>
      </w:del>
      <w:del w:id="2051" w:author="Stealth" w:date="2023-10-30T15:59:06Z">
        <w:r>
          <w:rPr>
            <w:rFonts w:ascii="Times New Roman" w:hAnsi="Times New Roman" w:cs="Times New Roman"/>
            <w:sz w:val="28"/>
            <w:szCs w:val="28"/>
            <w:lang w:val="ru-RU"/>
            <w:rPrChange w:id="2052" w:author="Stealth" w:date="2023-10-30T15:50:52Z">
              <w:rPr>
                <w:rFonts w:ascii="Times New Roman" w:hAnsi="Times New Roman"/>
                <w:sz w:val="28"/>
                <w:szCs w:val="28"/>
                <w:lang w:val="ru-RU"/>
              </w:rPr>
            </w:rPrChange>
          </w:rPr>
          <w:delText>м</w:delText>
        </w:r>
      </w:del>
      <w:del w:id="2054" w:author="Stealth" w:date="2023-10-30T15:59:06Z">
        <w:r>
          <w:rPr>
            <w:rFonts w:ascii="Times New Roman" w:hAnsi="Times New Roman" w:cs="Times New Roman"/>
            <w:sz w:val="28"/>
            <w:szCs w:val="28"/>
            <w:lang w:val="ru-RU"/>
            <w:rPrChange w:id="2055" w:author="Stealth" w:date="2023-10-30T15:50:52Z">
              <w:rPr>
                <w:rFonts w:ascii="Times New Roman" w:hAnsi="Times New Roman"/>
                <w:sz w:val="28"/>
                <w:szCs w:val="28"/>
                <w:lang w:val="ru-RU"/>
              </w:rPr>
            </w:rPrChange>
          </w:rPr>
          <w:delText>а</w:delText>
        </w:r>
      </w:del>
      <w:del w:id="2057" w:author="Stealth" w:date="2023-10-30T15:59:06Z">
        <w:r>
          <w:rPr>
            <w:rFonts w:ascii="Times New Roman" w:hAnsi="Times New Roman" w:cs="Times New Roman"/>
            <w:sz w:val="28"/>
            <w:szCs w:val="28"/>
            <w:lang w:val="ru-RU"/>
            <w:rPrChange w:id="2058" w:author="Stealth" w:date="2023-10-30T15:50:52Z">
              <w:rPr>
                <w:rFonts w:ascii="Times New Roman" w:hAnsi="Times New Roman"/>
                <w:sz w:val="28"/>
                <w:szCs w:val="28"/>
                <w:lang w:val="ru-RU"/>
              </w:rPr>
            </w:rPrChange>
          </w:rPr>
          <w:delText>е</w:delText>
        </w:r>
      </w:del>
      <w:del w:id="2060" w:author="Stealth" w:date="2023-10-30T15:59:06Z">
        <w:r>
          <w:rPr>
            <w:rFonts w:ascii="Times New Roman" w:hAnsi="Times New Roman" w:cs="Times New Roman"/>
            <w:sz w:val="28"/>
            <w:szCs w:val="28"/>
            <w:lang w:val="ru-RU"/>
            <w:rPrChange w:id="2061" w:author="Stealth" w:date="2023-10-30T15:50:52Z">
              <w:rPr>
                <w:rFonts w:ascii="Times New Roman" w:hAnsi="Times New Roman"/>
                <w:sz w:val="28"/>
                <w:szCs w:val="28"/>
                <w:lang w:val="ru-RU"/>
              </w:rPr>
            </w:rPrChange>
          </w:rPr>
          <w:delText>м</w:delText>
        </w:r>
      </w:del>
      <w:r>
        <w:rPr>
          <w:rFonts w:ascii="Times New Roman" w:hAnsi="Times New Roman" w:cs="Times New Roman"/>
          <w:sz w:val="28"/>
          <w:szCs w:val="28"/>
          <w:lang w:val="ru-RU"/>
          <w:rPrChange w:id="2063" w:author="Stealth" w:date="2023-10-30T15:50:52Z">
            <w:rPr>
              <w:rFonts w:ascii="Times New Roman" w:hAnsi="Times New Roman"/>
              <w:sz w:val="28"/>
              <w:szCs w:val="28"/>
              <w:lang w:val="ru-RU"/>
            </w:rPr>
          </w:rPrChange>
        </w:rPr>
        <w:t xml:space="preserve"> кнопку </w:t>
      </w:r>
      <w:r>
        <w:rPr>
          <w:rFonts w:ascii="Times New Roman" w:hAnsi="Times New Roman" w:cs="Times New Roman"/>
          <w:sz w:val="28"/>
          <w:szCs w:val="28"/>
          <w:rPrChange w:id="2064" w:author="Stealth" w:date="2023-10-30T15:50:52Z">
            <w:rPr>
              <w:rFonts w:ascii="Times New Roman" w:hAnsi="Times New Roman"/>
              <w:sz w:val="28"/>
              <w:szCs w:val="28"/>
            </w:rPr>
          </w:rPrChange>
        </w:rPr>
        <w:t>New</w:t>
      </w:r>
      <w:r>
        <w:rPr>
          <w:rFonts w:ascii="Times New Roman" w:hAnsi="Times New Roman" w:cs="Times New Roman"/>
          <w:sz w:val="28"/>
          <w:szCs w:val="28"/>
          <w:lang w:val="ru-RU"/>
          <w:rPrChange w:id="2065" w:author="Stealth" w:date="2023-10-30T15:50:52Z">
            <w:rPr>
              <w:rFonts w:ascii="Times New Roman" w:hAnsi="Times New Roman"/>
              <w:sz w:val="28"/>
              <w:szCs w:val="28"/>
              <w:lang w:val="ru-RU"/>
            </w:rPr>
          </w:rPrChange>
        </w:rPr>
        <w:t xml:space="preserve"> и добав</w:t>
      </w:r>
      <w:ins w:id="2066" w:author="Stealth" w:date="2023-10-30T15:59:12Z">
        <w:r>
          <w:rPr>
            <w:rFonts w:ascii="Times New Roman" w:hAnsi="Times New Roman" w:cs="Times New Roman"/>
            <w:sz w:val="28"/>
            <w:szCs w:val="28"/>
            <w:lang w:val="ru-RU"/>
          </w:rPr>
          <w:t>ить</w:t>
        </w:r>
      </w:ins>
      <w:del w:id="2067" w:author="Stealth" w:date="2023-10-30T15:59:11Z">
        <w:r>
          <w:rPr>
            <w:rFonts w:ascii="Times New Roman" w:hAnsi="Times New Roman" w:cs="Times New Roman"/>
            <w:sz w:val="28"/>
            <w:szCs w:val="28"/>
            <w:lang w:val="ru-RU"/>
            <w:rPrChange w:id="2068" w:author="Stealth" w:date="2023-10-30T15:50:52Z">
              <w:rPr>
                <w:rFonts w:ascii="Times New Roman" w:hAnsi="Times New Roman"/>
                <w:sz w:val="28"/>
                <w:szCs w:val="28"/>
                <w:lang w:val="ru-RU"/>
              </w:rPr>
            </w:rPrChange>
          </w:rPr>
          <w:delText>л</w:delText>
        </w:r>
      </w:del>
      <w:del w:id="2070" w:author="Stealth" w:date="2023-10-30T15:59:11Z">
        <w:r>
          <w:rPr>
            <w:rFonts w:ascii="Times New Roman" w:hAnsi="Times New Roman" w:cs="Times New Roman"/>
            <w:sz w:val="28"/>
            <w:szCs w:val="28"/>
            <w:lang w:val="ru-RU"/>
            <w:rPrChange w:id="2071" w:author="Stealth" w:date="2023-10-30T15:50:52Z">
              <w:rPr>
                <w:rFonts w:ascii="Times New Roman" w:hAnsi="Times New Roman"/>
                <w:sz w:val="28"/>
                <w:szCs w:val="28"/>
                <w:lang w:val="ru-RU"/>
              </w:rPr>
            </w:rPrChange>
          </w:rPr>
          <w:delText>я</w:delText>
        </w:r>
      </w:del>
      <w:del w:id="2073" w:author="Stealth" w:date="2023-10-30T15:59:11Z">
        <w:r>
          <w:rPr>
            <w:rFonts w:ascii="Times New Roman" w:hAnsi="Times New Roman" w:cs="Times New Roman"/>
            <w:sz w:val="28"/>
            <w:szCs w:val="28"/>
            <w:lang w:val="ru-RU"/>
            <w:rPrChange w:id="2074" w:author="Stealth" w:date="2023-10-30T15:50:52Z">
              <w:rPr>
                <w:rFonts w:ascii="Times New Roman" w:hAnsi="Times New Roman"/>
                <w:sz w:val="28"/>
                <w:szCs w:val="28"/>
                <w:lang w:val="ru-RU"/>
              </w:rPr>
            </w:rPrChange>
          </w:rPr>
          <w:delText>е</w:delText>
        </w:r>
      </w:del>
      <w:del w:id="2076" w:author="Stealth" w:date="2023-10-30T15:59:10Z">
        <w:r>
          <w:rPr>
            <w:rFonts w:ascii="Times New Roman" w:hAnsi="Times New Roman" w:cs="Times New Roman"/>
            <w:sz w:val="28"/>
            <w:szCs w:val="28"/>
            <w:lang w:val="ru-RU"/>
            <w:rPrChange w:id="2077" w:author="Stealth" w:date="2023-10-30T15:50:52Z">
              <w:rPr>
                <w:rFonts w:ascii="Times New Roman" w:hAnsi="Times New Roman"/>
                <w:sz w:val="28"/>
                <w:szCs w:val="28"/>
                <w:lang w:val="ru-RU"/>
              </w:rPr>
            </w:rPrChange>
          </w:rPr>
          <w:delText>м</w:delText>
        </w:r>
      </w:del>
      <w:r>
        <w:rPr>
          <w:rFonts w:ascii="Times New Roman" w:hAnsi="Times New Roman" w:cs="Times New Roman"/>
          <w:sz w:val="28"/>
          <w:szCs w:val="28"/>
          <w:lang w:val="ru-RU"/>
          <w:rPrChange w:id="2079" w:author="Stealth" w:date="2023-10-30T15:50:52Z">
            <w:rPr>
              <w:rFonts w:ascii="Times New Roman" w:hAnsi="Times New Roman"/>
              <w:sz w:val="28"/>
              <w:szCs w:val="28"/>
              <w:lang w:val="ru-RU"/>
            </w:rPr>
          </w:rPrChange>
        </w:rPr>
        <w:t xml:space="preserve"> компоненту посадочное место. Затем</w:t>
      </w:r>
      <w:del w:id="2080" w:author="Stealth" w:date="2023-10-30T15:59:20Z">
        <w:r>
          <w:rPr>
            <w:rFonts w:ascii="Times New Roman" w:hAnsi="Times New Roman" w:cs="Times New Roman"/>
            <w:sz w:val="28"/>
            <w:szCs w:val="28"/>
            <w:lang w:val="ru-RU"/>
            <w:rPrChange w:id="2081" w:author="Stealth" w:date="2023-10-30T15:50:52Z">
              <w:rPr>
                <w:rFonts w:ascii="Times New Roman" w:hAnsi="Times New Roman"/>
                <w:sz w:val="28"/>
                <w:szCs w:val="28"/>
                <w:lang w:val="ru-RU"/>
              </w:rPr>
            </w:rPrChange>
          </w:rPr>
          <w:delText xml:space="preserve"> </w:delText>
        </w:r>
      </w:del>
      <w:del w:id="2083" w:author="Stealth" w:date="2023-10-30T15:59:19Z">
        <w:r>
          <w:rPr>
            <w:rFonts w:ascii="Times New Roman" w:hAnsi="Times New Roman" w:cs="Times New Roman"/>
            <w:sz w:val="28"/>
            <w:szCs w:val="28"/>
            <w:lang w:val="ru-RU"/>
            <w:rPrChange w:id="2084" w:author="Stealth" w:date="2023-10-30T15:50:52Z">
              <w:rPr>
                <w:rFonts w:ascii="Times New Roman" w:hAnsi="Times New Roman"/>
                <w:sz w:val="28"/>
                <w:szCs w:val="28"/>
                <w:lang w:val="ru-RU"/>
              </w:rPr>
            </w:rPrChange>
          </w:rPr>
          <w:delText>н</w:delText>
        </w:r>
      </w:del>
      <w:del w:id="2086" w:author="Stealth" w:date="2023-10-30T15:59:19Z">
        <w:r>
          <w:rPr>
            <w:rFonts w:ascii="Times New Roman" w:hAnsi="Times New Roman" w:cs="Times New Roman"/>
            <w:sz w:val="28"/>
            <w:szCs w:val="28"/>
            <w:lang w:val="ru-RU"/>
            <w:rPrChange w:id="2087" w:author="Stealth" w:date="2023-10-30T15:50:52Z">
              <w:rPr>
                <w:rFonts w:ascii="Times New Roman" w:hAnsi="Times New Roman"/>
                <w:sz w:val="28"/>
                <w:szCs w:val="28"/>
                <w:lang w:val="ru-RU"/>
              </w:rPr>
            </w:rPrChange>
          </w:rPr>
          <w:delText>а</w:delText>
        </w:r>
      </w:del>
      <w:del w:id="2089" w:author="Stealth" w:date="2023-10-30T15:59:18Z">
        <w:r>
          <w:rPr>
            <w:rFonts w:ascii="Times New Roman" w:hAnsi="Times New Roman" w:cs="Times New Roman"/>
            <w:sz w:val="28"/>
            <w:szCs w:val="28"/>
            <w:lang w:val="ru-RU"/>
            <w:rPrChange w:id="2090" w:author="Stealth" w:date="2023-10-30T15:50:52Z">
              <w:rPr>
                <w:rFonts w:ascii="Times New Roman" w:hAnsi="Times New Roman"/>
                <w:sz w:val="28"/>
                <w:szCs w:val="28"/>
                <w:lang w:val="ru-RU"/>
              </w:rPr>
            </w:rPrChange>
          </w:rPr>
          <w:delText>ж</w:delText>
        </w:r>
      </w:del>
      <w:del w:id="2092" w:author="Stealth" w:date="2023-10-30T15:59:18Z">
        <w:r>
          <w:rPr>
            <w:rFonts w:ascii="Times New Roman" w:hAnsi="Times New Roman" w:cs="Times New Roman"/>
            <w:sz w:val="28"/>
            <w:szCs w:val="28"/>
            <w:lang w:val="ru-RU"/>
            <w:rPrChange w:id="2093" w:author="Stealth" w:date="2023-10-30T15:50:52Z">
              <w:rPr>
                <w:rFonts w:ascii="Times New Roman" w:hAnsi="Times New Roman"/>
                <w:sz w:val="28"/>
                <w:szCs w:val="28"/>
                <w:lang w:val="ru-RU"/>
              </w:rPr>
            </w:rPrChange>
          </w:rPr>
          <w:delText>и</w:delText>
        </w:r>
      </w:del>
      <w:del w:id="2095" w:author="Stealth" w:date="2023-10-30T15:59:18Z">
        <w:r>
          <w:rPr>
            <w:rFonts w:ascii="Times New Roman" w:hAnsi="Times New Roman" w:cs="Times New Roman"/>
            <w:sz w:val="28"/>
            <w:szCs w:val="28"/>
            <w:lang w:val="ru-RU"/>
            <w:rPrChange w:id="2096" w:author="Stealth" w:date="2023-10-30T15:50:52Z">
              <w:rPr>
                <w:rFonts w:ascii="Times New Roman" w:hAnsi="Times New Roman"/>
                <w:sz w:val="28"/>
                <w:szCs w:val="28"/>
                <w:lang w:val="ru-RU"/>
              </w:rPr>
            </w:rPrChange>
          </w:rPr>
          <w:delText>м</w:delText>
        </w:r>
      </w:del>
      <w:del w:id="2098" w:author="Stealth" w:date="2023-10-30T15:59:17Z">
        <w:r>
          <w:rPr>
            <w:rFonts w:ascii="Times New Roman" w:hAnsi="Times New Roman" w:cs="Times New Roman"/>
            <w:sz w:val="28"/>
            <w:szCs w:val="28"/>
            <w:lang w:val="ru-RU"/>
            <w:rPrChange w:id="2099" w:author="Stealth" w:date="2023-10-30T15:50:52Z">
              <w:rPr>
                <w:rFonts w:ascii="Times New Roman" w:hAnsi="Times New Roman"/>
                <w:sz w:val="28"/>
                <w:szCs w:val="28"/>
                <w:lang w:val="ru-RU"/>
              </w:rPr>
            </w:rPrChange>
          </w:rPr>
          <w:delText>а</w:delText>
        </w:r>
      </w:del>
      <w:del w:id="2101" w:author="Stealth" w:date="2023-10-30T15:59:17Z">
        <w:r>
          <w:rPr>
            <w:rFonts w:ascii="Times New Roman" w:hAnsi="Times New Roman" w:cs="Times New Roman"/>
            <w:sz w:val="28"/>
            <w:szCs w:val="28"/>
            <w:lang w:val="ru-RU"/>
            <w:rPrChange w:id="2102" w:author="Stealth" w:date="2023-10-30T15:50:52Z">
              <w:rPr>
                <w:rFonts w:ascii="Times New Roman" w:hAnsi="Times New Roman"/>
                <w:sz w:val="28"/>
                <w:szCs w:val="28"/>
                <w:lang w:val="ru-RU"/>
              </w:rPr>
            </w:rPrChange>
          </w:rPr>
          <w:delText>е</w:delText>
        </w:r>
      </w:del>
      <w:del w:id="2104" w:author="Stealth" w:date="2023-10-30T15:59:17Z">
        <w:r>
          <w:rPr>
            <w:rFonts w:ascii="Times New Roman" w:hAnsi="Times New Roman" w:cs="Times New Roman"/>
            <w:sz w:val="28"/>
            <w:szCs w:val="28"/>
            <w:lang w:val="ru-RU"/>
            <w:rPrChange w:id="2105" w:author="Stealth" w:date="2023-10-30T15:50:52Z">
              <w:rPr>
                <w:rFonts w:ascii="Times New Roman" w:hAnsi="Times New Roman"/>
                <w:sz w:val="28"/>
                <w:szCs w:val="28"/>
                <w:lang w:val="ru-RU"/>
              </w:rPr>
            </w:rPrChange>
          </w:rPr>
          <w:delText>м</w:delText>
        </w:r>
      </w:del>
      <w:r>
        <w:rPr>
          <w:rFonts w:ascii="Times New Roman" w:hAnsi="Times New Roman" w:cs="Times New Roman"/>
          <w:sz w:val="28"/>
          <w:szCs w:val="28"/>
          <w:lang w:val="ru-RU"/>
          <w:rPrChange w:id="2107" w:author="Stealth" w:date="2023-10-30T15:50:52Z">
            <w:rPr>
              <w:rFonts w:ascii="Times New Roman" w:hAnsi="Times New Roman"/>
              <w:sz w:val="28"/>
              <w:szCs w:val="28"/>
              <w:lang w:val="ru-RU"/>
            </w:rPr>
          </w:rPrChange>
        </w:rPr>
        <w:t xml:space="preserve"> </w:t>
      </w:r>
      <w:r>
        <w:rPr>
          <w:rFonts w:ascii="Times New Roman" w:hAnsi="Times New Roman" w:cs="Times New Roman"/>
          <w:sz w:val="28"/>
          <w:szCs w:val="28"/>
          <w:rPrChange w:id="2108" w:author="Stealth" w:date="2023-10-30T15:50:52Z">
            <w:rPr>
              <w:rFonts w:ascii="Times New Roman" w:hAnsi="Times New Roman"/>
              <w:sz w:val="28"/>
              <w:szCs w:val="28"/>
            </w:rPr>
          </w:rPrChange>
        </w:rPr>
        <w:t>Connect</w:t>
      </w:r>
      <w:r>
        <w:rPr>
          <w:rFonts w:ascii="Times New Roman" w:hAnsi="Times New Roman" w:cs="Times New Roman"/>
          <w:sz w:val="28"/>
          <w:szCs w:val="28"/>
          <w:lang w:val="ru-RU"/>
          <w:rPrChange w:id="2109" w:author="Stealth" w:date="2023-10-30T15:50:52Z">
            <w:rPr>
              <w:rFonts w:ascii="Times New Roman" w:hAnsi="Times New Roman"/>
              <w:sz w:val="28"/>
              <w:szCs w:val="28"/>
              <w:lang w:val="ru-RU"/>
            </w:rPr>
          </w:rPrChange>
        </w:rPr>
        <w:t xml:space="preserve"> и связ</w:t>
      </w:r>
      <w:ins w:id="2110" w:author="Stealth" w:date="2023-10-30T15:59:25Z">
        <w:r>
          <w:rPr>
            <w:rFonts w:ascii="Times New Roman" w:hAnsi="Times New Roman" w:cs="Times New Roman"/>
            <w:sz w:val="28"/>
            <w:szCs w:val="28"/>
            <w:lang w:val="ru-RU"/>
          </w:rPr>
          <w:t>ать</w:t>
        </w:r>
      </w:ins>
      <w:del w:id="2111" w:author="Stealth" w:date="2023-10-30T15:59:24Z">
        <w:r>
          <w:rPr>
            <w:rFonts w:ascii="Times New Roman" w:hAnsi="Times New Roman" w:cs="Times New Roman"/>
            <w:sz w:val="28"/>
            <w:szCs w:val="28"/>
            <w:lang w:val="ru-RU"/>
            <w:rPrChange w:id="2112" w:author="Stealth" w:date="2023-10-30T15:50:52Z">
              <w:rPr>
                <w:rFonts w:ascii="Times New Roman" w:hAnsi="Times New Roman"/>
                <w:sz w:val="28"/>
                <w:szCs w:val="28"/>
                <w:lang w:val="ru-RU"/>
              </w:rPr>
            </w:rPrChange>
          </w:rPr>
          <w:delText>ы</w:delText>
        </w:r>
      </w:del>
      <w:del w:id="2114" w:author="Stealth" w:date="2023-10-30T15:59:24Z">
        <w:r>
          <w:rPr>
            <w:rFonts w:ascii="Times New Roman" w:hAnsi="Times New Roman" w:cs="Times New Roman"/>
            <w:sz w:val="28"/>
            <w:szCs w:val="28"/>
            <w:lang w:val="ru-RU"/>
            <w:rPrChange w:id="2115" w:author="Stealth" w:date="2023-10-30T15:50:52Z">
              <w:rPr>
                <w:rFonts w:ascii="Times New Roman" w:hAnsi="Times New Roman"/>
                <w:sz w:val="28"/>
                <w:szCs w:val="28"/>
                <w:lang w:val="ru-RU"/>
              </w:rPr>
            </w:rPrChange>
          </w:rPr>
          <w:delText>в</w:delText>
        </w:r>
      </w:del>
      <w:del w:id="2117" w:author="Stealth" w:date="2023-10-30T15:59:24Z">
        <w:r>
          <w:rPr>
            <w:rFonts w:ascii="Times New Roman" w:hAnsi="Times New Roman" w:cs="Times New Roman"/>
            <w:sz w:val="28"/>
            <w:szCs w:val="28"/>
            <w:lang w:val="ru-RU"/>
            <w:rPrChange w:id="2118" w:author="Stealth" w:date="2023-10-30T15:50:52Z">
              <w:rPr>
                <w:rFonts w:ascii="Times New Roman" w:hAnsi="Times New Roman"/>
                <w:sz w:val="28"/>
                <w:szCs w:val="28"/>
                <w:lang w:val="ru-RU"/>
              </w:rPr>
            </w:rPrChange>
          </w:rPr>
          <w:delText>а</w:delText>
        </w:r>
      </w:del>
      <w:del w:id="2120" w:author="Stealth" w:date="2023-10-30T15:59:24Z">
        <w:r>
          <w:rPr>
            <w:rFonts w:ascii="Times New Roman" w:hAnsi="Times New Roman" w:cs="Times New Roman"/>
            <w:sz w:val="28"/>
            <w:szCs w:val="28"/>
            <w:lang w:val="ru-RU"/>
            <w:rPrChange w:id="2121" w:author="Stealth" w:date="2023-10-30T15:50:52Z">
              <w:rPr>
                <w:rFonts w:ascii="Times New Roman" w:hAnsi="Times New Roman"/>
                <w:sz w:val="28"/>
                <w:szCs w:val="28"/>
                <w:lang w:val="ru-RU"/>
              </w:rPr>
            </w:rPrChange>
          </w:rPr>
          <w:delText>е</w:delText>
        </w:r>
      </w:del>
      <w:del w:id="2123" w:author="Stealth" w:date="2023-10-30T15:59:23Z">
        <w:r>
          <w:rPr>
            <w:rFonts w:ascii="Times New Roman" w:hAnsi="Times New Roman" w:cs="Times New Roman"/>
            <w:sz w:val="28"/>
            <w:szCs w:val="28"/>
            <w:lang w:val="ru-RU"/>
            <w:rPrChange w:id="2124" w:author="Stealth" w:date="2023-10-30T15:50:52Z">
              <w:rPr>
                <w:rFonts w:ascii="Times New Roman" w:hAnsi="Times New Roman"/>
                <w:sz w:val="28"/>
                <w:szCs w:val="28"/>
                <w:lang w:val="ru-RU"/>
              </w:rPr>
            </w:rPrChange>
          </w:rPr>
          <w:delText>м</w:delText>
        </w:r>
      </w:del>
      <w:r>
        <w:rPr>
          <w:rFonts w:ascii="Times New Roman" w:hAnsi="Times New Roman" w:cs="Times New Roman"/>
          <w:sz w:val="28"/>
          <w:szCs w:val="28"/>
          <w:lang w:val="ru-RU"/>
          <w:rPrChange w:id="2126" w:author="Stealth" w:date="2023-10-30T15:50:52Z">
            <w:rPr>
              <w:rFonts w:ascii="Times New Roman" w:hAnsi="Times New Roman"/>
              <w:sz w:val="28"/>
              <w:szCs w:val="28"/>
              <w:lang w:val="ru-RU"/>
            </w:rPr>
          </w:rPrChange>
        </w:rPr>
        <w:t xml:space="preserve"> выводы символа с выводами посадочного места. </w:t>
      </w:r>
    </w:p>
    <w:p>
      <w:pPr>
        <w:jc w:val="center"/>
        <w:rPr>
          <w:ins w:id="2127" w:author="Stealth" w:date="2023-10-30T15:59:37Z"/>
        </w:rPr>
      </w:pPr>
      <w:r>
        <w:drawing>
          <wp:inline distT="0" distB="0" distL="114300" distR="114300">
            <wp:extent cx="4161155" cy="2429510"/>
            <wp:effectExtent l="0" t="0" r="14605" b="8890"/>
            <wp:docPr id="5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9"/>
                    <pic:cNvPicPr>
                      <a:picLocks noChangeAspect="1"/>
                    </pic:cNvPicPr>
                  </pic:nvPicPr>
                  <pic:blipFill>
                    <a:blip r:embed="rId33"/>
                    <a:stretch>
                      <a:fillRect/>
                    </a:stretch>
                  </pic:blipFill>
                  <pic:spPr>
                    <a:xfrm>
                      <a:off x="0" y="0"/>
                      <a:ext cx="4161155" cy="2429510"/>
                    </a:xfrm>
                    <a:prstGeom prst="rect">
                      <a:avLst/>
                    </a:prstGeom>
                    <a:noFill/>
                    <a:ln>
                      <a:noFill/>
                    </a:ln>
                  </pic:spPr>
                </pic:pic>
              </a:graphicData>
            </a:graphic>
          </wp:inline>
        </w:drawing>
      </w:r>
    </w:p>
    <w:p>
      <w:pPr>
        <w:jc w:val="center"/>
        <w:rPr>
          <w:rFonts w:hint="default"/>
          <w:lang w:val="ru-RU"/>
        </w:rPr>
      </w:pPr>
      <w:ins w:id="2128" w:author="Stealth" w:date="2023-10-30T15:59:38Z">
        <w:r>
          <w:rPr>
            <w:rFonts w:ascii="Times New Roman" w:hAnsi="Times New Roman" w:cs="Times New Roman"/>
            <w:sz w:val="24"/>
            <w:szCs w:val="24"/>
            <w:lang w:val="ru-RU"/>
            <w:rPrChange w:id="2129" w:author="Stealth" w:date="2023-10-30T15:59:54Z">
              <w:rPr>
                <w:lang w:val="ru-RU"/>
              </w:rPr>
            </w:rPrChange>
          </w:rPr>
          <w:t>Р</w:t>
        </w:r>
      </w:ins>
      <w:ins w:id="2131" w:author="Stealth" w:date="2023-10-30T15:59:39Z">
        <w:r>
          <w:rPr>
            <w:rFonts w:ascii="Times New Roman" w:hAnsi="Times New Roman" w:cs="Times New Roman"/>
            <w:sz w:val="24"/>
            <w:szCs w:val="24"/>
            <w:lang w:val="ru-RU"/>
            <w:rPrChange w:id="2132" w:author="Stealth" w:date="2023-10-30T15:59:54Z">
              <w:rPr>
                <w:lang w:val="ru-RU"/>
              </w:rPr>
            </w:rPrChange>
          </w:rPr>
          <w:t>ис</w:t>
        </w:r>
      </w:ins>
      <w:ins w:id="2134" w:author="Stealth" w:date="2023-10-30T15:59:39Z">
        <w:r>
          <w:rPr>
            <w:rFonts w:hint="default" w:ascii="Times New Roman" w:hAnsi="Times New Roman" w:cs="Times New Roman"/>
            <w:sz w:val="24"/>
            <w:szCs w:val="24"/>
            <w:lang w:val="ru-RU"/>
            <w:rPrChange w:id="2135" w:author="Stealth" w:date="2023-10-30T15:59:54Z">
              <w:rPr>
                <w:rFonts w:hint="default"/>
                <w:lang w:val="ru-RU"/>
              </w:rPr>
            </w:rPrChange>
          </w:rPr>
          <w:t>.</w:t>
        </w:r>
      </w:ins>
      <w:ins w:id="2137" w:author="Stealth" w:date="2023-10-30T15:59:46Z">
        <w:r>
          <w:rPr>
            <w:rFonts w:hint="default" w:ascii="Times New Roman" w:hAnsi="Times New Roman" w:cs="Times New Roman"/>
            <w:sz w:val="24"/>
            <w:szCs w:val="24"/>
            <w:lang w:val="ru-RU"/>
            <w:rPrChange w:id="2138" w:author="Stealth" w:date="2023-10-30T15:59:54Z">
              <w:rPr>
                <w:rFonts w:hint="default"/>
                <w:lang w:val="ru-RU"/>
              </w:rPr>
            </w:rPrChange>
          </w:rPr>
          <w:t>21</w:t>
        </w:r>
      </w:ins>
      <w:ins w:id="2140" w:author="Stealth" w:date="2023-10-30T16:50:13Z">
        <w:r>
          <w:rPr>
            <w:rFonts w:hint="default" w:ascii="Times New Roman" w:hAnsi="Times New Roman" w:cs="Times New Roman"/>
            <w:sz w:val="24"/>
            <w:szCs w:val="24"/>
            <w:lang w:val="ru-RU"/>
          </w:rPr>
          <w:t>-</w:t>
        </w:r>
      </w:ins>
      <w:ins w:id="2141" w:author="Stealth" w:date="2023-10-30T16:52:16Z">
        <w:r>
          <w:rPr>
            <w:rFonts w:hint="default" w:ascii="Times New Roman" w:hAnsi="Times New Roman" w:cs="Times New Roman"/>
            <w:sz w:val="24"/>
            <w:szCs w:val="24"/>
            <w:lang w:val="ru-RU"/>
          </w:rPr>
          <w:t>Инстр</w:t>
        </w:r>
      </w:ins>
      <w:ins w:id="2142" w:author="Stealth" w:date="2023-10-30T16:52:17Z">
        <w:r>
          <w:rPr>
            <w:rFonts w:hint="default" w:ascii="Times New Roman" w:hAnsi="Times New Roman" w:cs="Times New Roman"/>
            <w:sz w:val="24"/>
            <w:szCs w:val="24"/>
            <w:lang w:val="ru-RU"/>
          </w:rPr>
          <w:t>ументы</w:t>
        </w:r>
      </w:ins>
      <w:ins w:id="2143" w:author="Stealth" w:date="2023-10-30T16:52:46Z">
        <w:r>
          <w:rPr>
            <w:rFonts w:hint="default" w:ascii="Times New Roman" w:hAnsi="Times New Roman" w:cs="Times New Roman"/>
            <w:sz w:val="24"/>
            <w:szCs w:val="24"/>
            <w:lang w:val="ru-RU"/>
          </w:rPr>
          <w:t>.</w:t>
        </w:r>
      </w:ins>
    </w:p>
    <w:p>
      <w:pPr>
        <w:jc w:val="both"/>
        <w:rPr>
          <w:rFonts w:ascii="Times New Roman" w:hAnsi="Times New Roman"/>
          <w:sz w:val="28"/>
          <w:szCs w:val="28"/>
          <w:lang w:val="ru-RU"/>
        </w:rPr>
      </w:pPr>
      <w:r>
        <w:rPr>
          <w:rFonts w:ascii="Times New Roman" w:hAnsi="Times New Roman"/>
          <w:sz w:val="28"/>
          <w:szCs w:val="28"/>
          <w:lang w:val="ru-RU"/>
        </w:rPr>
        <w:t xml:space="preserve">С помощью кнопки </w:t>
      </w:r>
      <w:r>
        <w:rPr>
          <w:rFonts w:ascii="Times New Roman" w:hAnsi="Times New Roman"/>
          <w:sz w:val="28"/>
          <w:szCs w:val="28"/>
        </w:rPr>
        <w:t>Append</w:t>
      </w:r>
      <w:r>
        <w:rPr>
          <w:rFonts w:ascii="Times New Roman" w:hAnsi="Times New Roman"/>
          <w:sz w:val="28"/>
          <w:szCs w:val="28"/>
          <w:lang w:val="ru-RU"/>
        </w:rPr>
        <w:t xml:space="preserve"> можно связывать несколько выводов посадочного места с одним выводом символа. </w:t>
      </w:r>
    </w:p>
    <w:p>
      <w:pPr>
        <w:jc w:val="center"/>
        <w:rPr>
          <w:rFonts w:ascii="Times New Roman" w:hAnsi="Times New Roman"/>
          <w:sz w:val="28"/>
          <w:szCs w:val="28"/>
        </w:rPr>
      </w:pPr>
      <w:r>
        <w:drawing>
          <wp:inline distT="0" distB="0" distL="114300" distR="114300">
            <wp:extent cx="4365625" cy="2076450"/>
            <wp:effectExtent l="0" t="0" r="8255" b="11430"/>
            <wp:docPr id="57"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1"/>
                    <pic:cNvPicPr>
                      <a:picLocks noChangeAspect="1"/>
                    </pic:cNvPicPr>
                  </pic:nvPicPr>
                  <pic:blipFill>
                    <a:blip r:embed="rId34"/>
                    <a:stretch>
                      <a:fillRect/>
                    </a:stretch>
                  </pic:blipFill>
                  <pic:spPr>
                    <a:xfrm>
                      <a:off x="0" y="0"/>
                      <a:ext cx="4365625" cy="2076450"/>
                    </a:xfrm>
                    <a:prstGeom prst="rect">
                      <a:avLst/>
                    </a:prstGeom>
                    <a:noFill/>
                    <a:ln>
                      <a:noFill/>
                    </a:ln>
                  </pic:spPr>
                </pic:pic>
              </a:graphicData>
            </a:graphic>
          </wp:inline>
        </w:drawing>
      </w:r>
    </w:p>
    <w:p>
      <w:pPr>
        <w:jc w:val="center"/>
        <w:rPr>
          <w:rFonts w:hint="default" w:ascii="Times New Roman" w:hAnsi="Times New Roman"/>
          <w:sz w:val="24"/>
          <w:szCs w:val="24"/>
          <w:lang w:val="ru-RU"/>
          <w:rPrChange w:id="2145" w:author="Stealth" w:date="2023-10-30T16:00:02Z">
            <w:rPr>
              <w:rFonts w:hint="default" w:ascii="Times New Roman" w:hAnsi="Times New Roman"/>
              <w:sz w:val="28"/>
              <w:szCs w:val="28"/>
              <w:lang w:val="ru-RU"/>
            </w:rPr>
          </w:rPrChange>
        </w:rPr>
        <w:pPrChange w:id="2144" w:author="Stealth" w:date="2023-10-30T15:59:57Z">
          <w:pPr>
            <w:jc w:val="both"/>
          </w:pPr>
        </w:pPrChange>
      </w:pPr>
      <w:ins w:id="2146" w:author="Stealth" w:date="2023-10-30T16:00:03Z">
        <w:r>
          <w:rPr>
            <w:rFonts w:hint="default" w:ascii="Times New Roman" w:hAnsi="Times New Roman"/>
            <w:sz w:val="24"/>
            <w:szCs w:val="24"/>
            <w:lang w:val="ru-RU"/>
          </w:rPr>
          <w:t>Рис</w:t>
        </w:r>
      </w:ins>
      <w:ins w:id="2147" w:author="Stealth" w:date="2023-10-30T16:00:04Z">
        <w:r>
          <w:rPr>
            <w:rFonts w:hint="default" w:ascii="Times New Roman" w:hAnsi="Times New Roman"/>
            <w:sz w:val="24"/>
            <w:szCs w:val="24"/>
            <w:lang w:val="ru-RU"/>
          </w:rPr>
          <w:t>.2</w:t>
        </w:r>
      </w:ins>
      <w:ins w:id="2148" w:author="Stealth" w:date="2023-10-30T16:00:05Z">
        <w:r>
          <w:rPr>
            <w:rFonts w:hint="default" w:ascii="Times New Roman" w:hAnsi="Times New Roman"/>
            <w:sz w:val="24"/>
            <w:szCs w:val="24"/>
            <w:lang w:val="ru-RU"/>
          </w:rPr>
          <w:t>2-</w:t>
        </w:r>
      </w:ins>
      <w:ins w:id="2149" w:author="Stealth" w:date="2023-10-30T16:52:24Z">
        <w:r>
          <w:rPr>
            <w:rFonts w:hint="default" w:ascii="Times New Roman" w:hAnsi="Times New Roman"/>
            <w:sz w:val="24"/>
            <w:szCs w:val="24"/>
            <w:lang w:val="ru-RU"/>
          </w:rPr>
          <w:t>Связ</w:t>
        </w:r>
      </w:ins>
      <w:ins w:id="2150" w:author="Stealth" w:date="2023-10-30T16:52:25Z">
        <w:r>
          <w:rPr>
            <w:rFonts w:hint="default" w:ascii="Times New Roman" w:hAnsi="Times New Roman"/>
            <w:sz w:val="24"/>
            <w:szCs w:val="24"/>
            <w:lang w:val="ru-RU"/>
          </w:rPr>
          <w:t>ь</w:t>
        </w:r>
      </w:ins>
      <w:ins w:id="2151" w:author="Stealth" w:date="2023-10-30T16:52:31Z">
        <w:r>
          <w:rPr>
            <w:rFonts w:hint="default" w:ascii="Times New Roman" w:hAnsi="Times New Roman"/>
            <w:sz w:val="24"/>
            <w:szCs w:val="24"/>
            <w:lang w:val="ru-RU"/>
          </w:rPr>
          <w:t xml:space="preserve"> </w:t>
        </w:r>
      </w:ins>
      <w:ins w:id="2152" w:author="Stealth" w:date="2023-10-30T16:52:33Z">
        <w:r>
          <w:rPr>
            <w:rFonts w:hint="default" w:ascii="Times New Roman" w:hAnsi="Times New Roman"/>
            <w:sz w:val="24"/>
            <w:szCs w:val="24"/>
            <w:lang w:val="ru-RU"/>
          </w:rPr>
          <w:t>выв</w:t>
        </w:r>
      </w:ins>
      <w:ins w:id="2153" w:author="Stealth" w:date="2023-10-30T16:52:34Z">
        <w:r>
          <w:rPr>
            <w:rFonts w:hint="default" w:ascii="Times New Roman" w:hAnsi="Times New Roman"/>
            <w:sz w:val="24"/>
            <w:szCs w:val="24"/>
            <w:lang w:val="ru-RU"/>
          </w:rPr>
          <w:t xml:space="preserve">одов </w:t>
        </w:r>
      </w:ins>
      <w:ins w:id="2154" w:author="Stealth" w:date="2023-10-30T16:52:37Z">
        <w:r>
          <w:rPr>
            <w:rFonts w:hint="default" w:ascii="Times New Roman" w:hAnsi="Times New Roman"/>
            <w:sz w:val="24"/>
            <w:szCs w:val="24"/>
            <w:lang w:val="ru-RU"/>
          </w:rPr>
          <w:t>посадо</w:t>
        </w:r>
      </w:ins>
      <w:ins w:id="2155" w:author="Stealth" w:date="2023-10-30T16:52:38Z">
        <w:r>
          <w:rPr>
            <w:rFonts w:hint="default" w:ascii="Times New Roman" w:hAnsi="Times New Roman"/>
            <w:sz w:val="24"/>
            <w:szCs w:val="24"/>
            <w:lang w:val="ru-RU"/>
          </w:rPr>
          <w:t xml:space="preserve">чного </w:t>
        </w:r>
      </w:ins>
      <w:ins w:id="2156" w:author="Stealth" w:date="2023-10-30T16:52:39Z">
        <w:r>
          <w:rPr>
            <w:rFonts w:hint="default" w:ascii="Times New Roman" w:hAnsi="Times New Roman"/>
            <w:sz w:val="24"/>
            <w:szCs w:val="24"/>
            <w:lang w:val="ru-RU"/>
          </w:rPr>
          <w:t>места</w:t>
        </w:r>
      </w:ins>
      <w:ins w:id="2157" w:author="Stealth" w:date="2023-10-30T16:52:40Z">
        <w:r>
          <w:rPr>
            <w:rFonts w:hint="default" w:ascii="Times New Roman" w:hAnsi="Times New Roman"/>
            <w:sz w:val="24"/>
            <w:szCs w:val="24"/>
            <w:lang w:val="ru-RU"/>
          </w:rPr>
          <w:t xml:space="preserve"> и в</w:t>
        </w:r>
      </w:ins>
      <w:ins w:id="2158" w:author="Stealth" w:date="2023-10-30T16:52:41Z">
        <w:r>
          <w:rPr>
            <w:rFonts w:hint="default" w:ascii="Times New Roman" w:hAnsi="Times New Roman"/>
            <w:sz w:val="24"/>
            <w:szCs w:val="24"/>
            <w:lang w:val="ru-RU"/>
          </w:rPr>
          <w:t>ыводо</w:t>
        </w:r>
      </w:ins>
      <w:ins w:id="2159" w:author="Stealth" w:date="2023-10-30T16:52:42Z">
        <w:r>
          <w:rPr>
            <w:rFonts w:hint="default" w:ascii="Times New Roman" w:hAnsi="Times New Roman"/>
            <w:sz w:val="24"/>
            <w:szCs w:val="24"/>
            <w:lang w:val="ru-RU"/>
          </w:rPr>
          <w:t>в симво</w:t>
        </w:r>
      </w:ins>
      <w:ins w:id="2160" w:author="Stealth" w:date="2023-10-30T16:52:43Z">
        <w:r>
          <w:rPr>
            <w:rFonts w:hint="default" w:ascii="Times New Roman" w:hAnsi="Times New Roman"/>
            <w:sz w:val="24"/>
            <w:szCs w:val="24"/>
            <w:lang w:val="ru-RU"/>
          </w:rPr>
          <w:t>ла</w:t>
        </w:r>
      </w:ins>
      <w:ins w:id="2161" w:author="Stealth" w:date="2023-10-30T16:52:44Z">
        <w:r>
          <w:rPr>
            <w:rFonts w:hint="default" w:ascii="Times New Roman" w:hAnsi="Times New Roman"/>
            <w:sz w:val="24"/>
            <w:szCs w:val="24"/>
            <w:lang w:val="ru-RU"/>
          </w:rPr>
          <w:t>.</w:t>
        </w:r>
      </w:ins>
    </w:p>
    <w:p>
      <w:pPr>
        <w:jc w:val="both"/>
        <w:rPr>
          <w:rFonts w:ascii="Times New Roman" w:hAnsi="Times New Roman"/>
          <w:sz w:val="28"/>
          <w:szCs w:val="28"/>
          <w:lang w:val="ru-RU"/>
        </w:rPr>
      </w:pPr>
      <w:r>
        <w:rPr>
          <w:rFonts w:ascii="Times New Roman" w:hAnsi="Times New Roman"/>
          <w:sz w:val="28"/>
          <w:szCs w:val="28"/>
          <w:lang w:val="ru-RU"/>
        </w:rPr>
        <w:t>Сохра</w:t>
      </w:r>
      <w:ins w:id="2162" w:author="Stealth" w:date="2023-10-30T15:27:45Z">
        <w:r>
          <w:rPr>
            <w:rFonts w:ascii="Times New Roman" w:hAnsi="Times New Roman"/>
            <w:sz w:val="28"/>
            <w:szCs w:val="28"/>
            <w:lang w:val="ru-RU"/>
          </w:rPr>
          <w:t>нит</w:t>
        </w:r>
      </w:ins>
      <w:ins w:id="2163" w:author="Stealth" w:date="2023-10-30T15:27:46Z">
        <w:r>
          <w:rPr>
            <w:rFonts w:ascii="Times New Roman" w:hAnsi="Times New Roman"/>
            <w:sz w:val="28"/>
            <w:szCs w:val="28"/>
            <w:lang w:val="ru-RU"/>
          </w:rPr>
          <w:t>ь</w:t>
        </w:r>
      </w:ins>
      <w:del w:id="2164" w:author="Stealth" w:date="2023-10-30T15:27:43Z">
        <w:r>
          <w:rPr>
            <w:rFonts w:ascii="Times New Roman" w:hAnsi="Times New Roman"/>
            <w:sz w:val="28"/>
            <w:szCs w:val="28"/>
            <w:lang w:val="ru-RU"/>
          </w:rPr>
          <w:delText>няем</w:delText>
        </w:r>
      </w:del>
      <w:r>
        <w:rPr>
          <w:rFonts w:ascii="Times New Roman" w:hAnsi="Times New Roman"/>
          <w:sz w:val="28"/>
          <w:szCs w:val="28"/>
          <w:lang w:val="ru-RU"/>
        </w:rPr>
        <w:t xml:space="preserve"> результат.</w:t>
      </w:r>
      <w:del w:id="2165" w:author="Stealth" w:date="2023-10-30T15:27:41Z">
        <w:r>
          <w:rPr>
            <w:rFonts w:ascii="Times New Roman" w:hAnsi="Times New Roman"/>
            <w:sz w:val="28"/>
            <w:szCs w:val="28"/>
            <w:lang w:val="ru-RU"/>
          </w:rPr>
          <w:delText xml:space="preserve"> Компонент готов!</w:delText>
        </w:r>
      </w:del>
    </w:p>
    <w:p>
      <w:pPr>
        <w:jc w:val="both"/>
        <w:rPr>
          <w:rFonts w:ascii="Times New Roman" w:hAnsi="Times New Roman"/>
          <w:sz w:val="28"/>
          <w:szCs w:val="28"/>
          <w:lang w:val="ru-RU"/>
        </w:rPr>
      </w:pPr>
    </w:p>
    <w:p>
      <w:pPr>
        <w:jc w:val="both"/>
        <w:rPr>
          <w:rFonts w:ascii="Times New Roman" w:hAnsi="Times New Roman"/>
          <w:sz w:val="28"/>
          <w:szCs w:val="28"/>
        </w:rPr>
      </w:pPr>
      <w:r>
        <w:rPr>
          <w:rFonts w:ascii="Times New Roman" w:hAnsi="Times New Roman"/>
          <w:sz w:val="28"/>
          <w:szCs w:val="28"/>
          <w:lang w:val="ru-RU"/>
        </w:rPr>
        <w:t xml:space="preserve">Подключить </w:t>
      </w:r>
      <w:ins w:id="2166" w:author="Stealth" w:date="2023-10-30T16:00:13Z">
        <w:r>
          <w:rPr>
            <w:rFonts w:ascii="Times New Roman" w:hAnsi="Times New Roman"/>
            <w:sz w:val="28"/>
            <w:szCs w:val="28"/>
            <w:lang w:val="ru-RU"/>
          </w:rPr>
          <w:t>ре</w:t>
        </w:r>
      </w:ins>
      <w:ins w:id="2167" w:author="Stealth" w:date="2023-10-30T16:00:14Z">
        <w:r>
          <w:rPr>
            <w:rFonts w:ascii="Times New Roman" w:hAnsi="Times New Roman"/>
            <w:sz w:val="28"/>
            <w:szCs w:val="28"/>
            <w:lang w:val="ru-RU"/>
          </w:rPr>
          <w:t>зульта</w:t>
        </w:r>
      </w:ins>
      <w:ins w:id="2168" w:author="Stealth" w:date="2023-10-30T16:00:15Z">
        <w:r>
          <w:rPr>
            <w:rFonts w:ascii="Times New Roman" w:hAnsi="Times New Roman"/>
            <w:sz w:val="28"/>
            <w:szCs w:val="28"/>
            <w:lang w:val="ru-RU"/>
          </w:rPr>
          <w:t>т</w:t>
        </w:r>
      </w:ins>
      <w:del w:id="2169" w:author="Stealth" w:date="2023-10-30T16:00:12Z">
        <w:r>
          <w:rPr>
            <w:rFonts w:ascii="Times New Roman" w:hAnsi="Times New Roman"/>
            <w:sz w:val="28"/>
            <w:szCs w:val="28"/>
            <w:lang w:val="ru-RU"/>
          </w:rPr>
          <w:delText>ег</w:delText>
        </w:r>
      </w:del>
      <w:del w:id="2170" w:author="Stealth" w:date="2023-10-30T16:00:11Z">
        <w:r>
          <w:rPr>
            <w:rFonts w:ascii="Times New Roman" w:hAnsi="Times New Roman"/>
            <w:sz w:val="28"/>
            <w:szCs w:val="28"/>
            <w:lang w:val="ru-RU"/>
          </w:rPr>
          <w:delText>о</w:delText>
        </w:r>
      </w:del>
      <w:r>
        <w:rPr>
          <w:rFonts w:ascii="Times New Roman" w:hAnsi="Times New Roman"/>
          <w:sz w:val="28"/>
          <w:szCs w:val="28"/>
          <w:lang w:val="ru-RU"/>
        </w:rPr>
        <w:t xml:space="preserve"> к проекту</w:t>
      </w:r>
      <w:ins w:id="2171" w:author="Stealth" w:date="2023-10-30T15:27:59Z">
        <w:r>
          <w:rPr>
            <w:rFonts w:hint="default" w:ascii="Times New Roman" w:hAnsi="Times New Roman"/>
            <w:sz w:val="28"/>
            <w:szCs w:val="28"/>
            <w:lang w:val="ru-RU"/>
          </w:rPr>
          <w:t xml:space="preserve"> в</w:t>
        </w:r>
      </w:ins>
      <w:ins w:id="2172" w:author="Stealth" w:date="2023-10-30T15:28:00Z">
        <w:r>
          <w:rPr>
            <w:rFonts w:hint="default" w:ascii="Times New Roman" w:hAnsi="Times New Roman"/>
            <w:sz w:val="28"/>
            <w:szCs w:val="28"/>
            <w:lang w:val="ru-RU"/>
          </w:rPr>
          <w:t>о</w:t>
        </w:r>
      </w:ins>
      <w:ins w:id="2173" w:author="Stealth" w:date="2023-10-30T15:28:01Z">
        <w:r>
          <w:rPr>
            <w:rFonts w:hint="default" w:ascii="Times New Roman" w:hAnsi="Times New Roman"/>
            <w:sz w:val="28"/>
            <w:szCs w:val="28"/>
            <w:lang w:val="ru-RU"/>
          </w:rPr>
          <w:t>змо</w:t>
        </w:r>
      </w:ins>
      <w:ins w:id="2174" w:author="Stealth" w:date="2023-10-30T15:28:02Z">
        <w:r>
          <w:rPr>
            <w:rFonts w:hint="default" w:ascii="Times New Roman" w:hAnsi="Times New Roman"/>
            <w:sz w:val="28"/>
            <w:szCs w:val="28"/>
            <w:lang w:val="ru-RU"/>
          </w:rPr>
          <w:t>жно</w:t>
        </w:r>
      </w:ins>
      <w:del w:id="2175" w:author="Stealth" w:date="2023-10-30T15:27:52Z">
        <w:r>
          <w:rPr>
            <w:rFonts w:ascii="Times New Roman" w:hAnsi="Times New Roman"/>
            <w:sz w:val="28"/>
            <w:szCs w:val="28"/>
            <w:lang w:val="ru-RU"/>
          </w:rPr>
          <w:delText xml:space="preserve"> м</w:delText>
        </w:r>
      </w:del>
      <w:del w:id="2176" w:author="Stealth" w:date="2023-10-30T15:27:51Z">
        <w:r>
          <w:rPr>
            <w:rFonts w:ascii="Times New Roman" w:hAnsi="Times New Roman"/>
            <w:sz w:val="28"/>
            <w:szCs w:val="28"/>
            <w:lang w:val="ru-RU"/>
          </w:rPr>
          <w:delText>ожно</w:delText>
        </w:r>
      </w:del>
      <w:r>
        <w:rPr>
          <w:rFonts w:ascii="Times New Roman" w:hAnsi="Times New Roman"/>
          <w:sz w:val="28"/>
          <w:szCs w:val="28"/>
          <w:lang w:val="ru-RU"/>
        </w:rPr>
        <w:t xml:space="preserve"> из редактора схем с помощью меню </w:t>
      </w:r>
      <w:r>
        <w:rPr>
          <w:rFonts w:ascii="Times New Roman" w:hAnsi="Times New Roman"/>
          <w:sz w:val="28"/>
          <w:szCs w:val="28"/>
        </w:rPr>
        <w:t>Library &gt; Use.</w:t>
      </w:r>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Александр Семенов" w:date="2023-10-26T17:03:00Z" w:initials="АС">
    <w:p w14:paraId="24A867CC">
      <w:pPr>
        <w:pStyle w:val="7"/>
        <w:rPr>
          <w:lang w:val="ru-RU"/>
        </w:rPr>
      </w:pPr>
      <w:r>
        <w:rPr>
          <w:lang w:val="ru-RU"/>
        </w:rPr>
        <w:t>Разберем пример</w:t>
      </w:r>
    </w:p>
  </w:comment>
  <w:comment w:id="1" w:author="Александр Семенов" w:date="2023-10-26T17:05:00Z" w:initials="АС">
    <w:p w14:paraId="6D61764D">
      <w:pPr>
        <w:pStyle w:val="7"/>
        <w:rPr>
          <w:lang w:val="ru-RU"/>
        </w:rPr>
      </w:pPr>
      <w:r>
        <w:rPr>
          <w:lang w:val="ru-RU"/>
        </w:rPr>
        <w:t>Добавь что можно и по другому</w:t>
      </w:r>
    </w:p>
  </w:comment>
  <w:comment w:id="2" w:author="Александр Семенов" w:date="2023-10-26T17:07:00Z" w:initials="АС">
    <w:p w14:paraId="3C8F760B">
      <w:pPr>
        <w:pStyle w:val="7"/>
        <w:rPr>
          <w:lang w:val="ru-RU"/>
        </w:rPr>
      </w:pPr>
      <w:r>
        <w:t>W</w:t>
      </w:r>
      <w:r>
        <w:rPr>
          <w:lang w:val="ru-RU"/>
        </w:rPr>
        <w:t xml:space="preserve"> сделать меньше даташита, а </w:t>
      </w:r>
      <w:r>
        <w:t>L</w:t>
      </w:r>
      <w:r>
        <w:rPr>
          <w:lang w:val="ru-RU"/>
        </w:rPr>
        <w:t>2 побольше</w:t>
      </w:r>
    </w:p>
  </w:comment>
  <w:comment w:id="3" w:author="Александр Семенов" w:date="2023-10-26T17:08:00Z" w:initials="АС">
    <w:p w14:paraId="3FC408EC">
      <w:pPr>
        <w:pStyle w:val="7"/>
        <w:rPr>
          <w:lang w:val="ru-RU"/>
        </w:rPr>
      </w:pPr>
      <w:r>
        <w:rPr>
          <w:lang w:val="ru-RU"/>
        </w:rPr>
        <w:t>Скорее на одинаковом расстоянии</w:t>
      </w:r>
    </w:p>
  </w:comment>
  <w:comment w:id="4" w:author="Александр Семенов" w:date="2023-10-26T17:12:00Z" w:initials="АС">
    <w:p w14:paraId="044E1461">
      <w:pPr>
        <w:pStyle w:val="7"/>
        <w:rPr>
          <w:lang w:val="ru-RU"/>
        </w:rPr>
      </w:pPr>
      <w:r>
        <w:rPr>
          <w:lang w:val="ru-RU"/>
        </w:rPr>
        <w:t>Добавить про пад</w:t>
      </w:r>
    </w:p>
  </w:comment>
  <w:comment w:id="5" w:author="Александр Семенов" w:date="2023-10-26T17:14:00Z" w:initials="АС">
    <w:p w14:paraId="2EBF1FB0">
      <w:pPr>
        <w:pStyle w:val="7"/>
        <w:rPr>
          <w:lang w:val="ru-RU"/>
        </w:rPr>
      </w:pPr>
      <w:r>
        <w:rPr>
          <w:lang w:val="ru-RU"/>
        </w:rPr>
        <w:t>Атрибуты название пина, пада, либо все отаключить (все вкл)</w:t>
      </w:r>
    </w:p>
  </w:comment>
  <w:comment w:id="6" w:author="Александр Семенов" w:date="2023-10-26T17:14:00Z" w:initials="АС">
    <w:p w14:paraId="3BBA35E1">
      <w:pPr>
        <w:pStyle w:val="7"/>
        <w:rPr>
          <w:lang w:val="ru-RU"/>
        </w:rPr>
      </w:pPr>
      <w:r>
        <w:rPr>
          <w:lang w:val="ru-RU"/>
        </w:rPr>
        <w:t>Скзать что не обаязательно</w:t>
      </w:r>
    </w:p>
  </w:comment>
  <w:comment w:id="7" w:author="Александр Семенов" w:date="2023-10-26T17:15:00Z" w:initials="АС">
    <w:p w14:paraId="7C006FE3">
      <w:pPr>
        <w:pStyle w:val="7"/>
        <w:rPr>
          <w:lang w:val="ru-RU"/>
        </w:rPr>
      </w:pPr>
      <w:r>
        <w:rPr>
          <w:lang w:val="ru-RU"/>
        </w:rPr>
        <w:t>Указать про размер шрифта (0.05)</w:t>
      </w:r>
    </w:p>
  </w:comment>
  <w:comment w:id="8" w:author="Александр Семенов" w:date="2023-10-26T17:17:00Z" w:initials="АС">
    <w:p w14:paraId="4E1730D0">
      <w:pPr>
        <w:pStyle w:val="7"/>
        <w:rPr>
          <w:lang w:val="ru-RU"/>
        </w:rPr>
      </w:pPr>
      <w:r>
        <w:rPr>
          <w:lang w:val="ru-RU"/>
        </w:rPr>
        <w:t>расписать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4A867CC" w15:done="0"/>
  <w15:commentEx w15:paraId="6D61764D" w15:done="0"/>
  <w15:commentEx w15:paraId="3C8F760B" w15:done="0"/>
  <w15:commentEx w15:paraId="3FC408EC" w15:done="0"/>
  <w15:commentEx w15:paraId="044E1461" w15:done="0"/>
  <w15:commentEx w15:paraId="2EBF1FB0" w15:done="0"/>
  <w15:commentEx w15:paraId="3BBA35E1" w15:done="0"/>
  <w15:commentEx w15:paraId="7C006FE3" w15:done="0"/>
  <w15:commentEx w15:paraId="4E1730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Helvetica">
    <w:altName w:val="Arial"/>
    <w:panose1 w:val="020B0604020202020204"/>
    <w:charset w:val="00"/>
    <w:family w:val="auto"/>
    <w:pitch w:val="default"/>
    <w:sig w:usb0="00000000" w:usb1="00000000" w:usb2="00000000" w:usb3="00000000" w:csb0="00000000" w:csb1="00000000"/>
  </w:font>
  <w:font w:name="Cambria Math">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tealth">
    <w15:presenceInfo w15:providerId="None" w15:userId="Stealth"/>
  </w15:person>
  <w15:person w15:author="Александр Семенов">
    <w15:presenceInfo w15:providerId="Windows Live" w15:userId="2a28f92cd0ad7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trackRevisions w:val="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2610C7"/>
    <w:rsid w:val="006E65FF"/>
    <w:rsid w:val="00AA6DBC"/>
    <w:rsid w:val="00FA2FC6"/>
    <w:rsid w:val="01B115CE"/>
    <w:rsid w:val="062610C7"/>
    <w:rsid w:val="073E7B8E"/>
    <w:rsid w:val="08327EE6"/>
    <w:rsid w:val="0A964988"/>
    <w:rsid w:val="0ADC5A0F"/>
    <w:rsid w:val="0B8E0724"/>
    <w:rsid w:val="0BC21FF5"/>
    <w:rsid w:val="0F897462"/>
    <w:rsid w:val="101E0AB3"/>
    <w:rsid w:val="123602A1"/>
    <w:rsid w:val="130A0A15"/>
    <w:rsid w:val="15A6574F"/>
    <w:rsid w:val="15D34FAF"/>
    <w:rsid w:val="167E379B"/>
    <w:rsid w:val="1B8E3DE9"/>
    <w:rsid w:val="1D570034"/>
    <w:rsid w:val="1E2B43AE"/>
    <w:rsid w:val="1F3D05A1"/>
    <w:rsid w:val="2E7D06D3"/>
    <w:rsid w:val="324B7E80"/>
    <w:rsid w:val="33FB66B4"/>
    <w:rsid w:val="363F160E"/>
    <w:rsid w:val="39551C3F"/>
    <w:rsid w:val="3B4172BD"/>
    <w:rsid w:val="3D53120C"/>
    <w:rsid w:val="3E232F00"/>
    <w:rsid w:val="43C42050"/>
    <w:rsid w:val="452654DA"/>
    <w:rsid w:val="454665BD"/>
    <w:rsid w:val="4B480EC7"/>
    <w:rsid w:val="500C2E1F"/>
    <w:rsid w:val="5261201C"/>
    <w:rsid w:val="56587749"/>
    <w:rsid w:val="57E20A84"/>
    <w:rsid w:val="5C5C0AAF"/>
    <w:rsid w:val="5D45220D"/>
    <w:rsid w:val="6150541E"/>
    <w:rsid w:val="63DC431C"/>
    <w:rsid w:val="6BFC468A"/>
    <w:rsid w:val="6CFF070C"/>
    <w:rsid w:val="6D0B5855"/>
    <w:rsid w:val="6D680752"/>
    <w:rsid w:val="6DAB1985"/>
    <w:rsid w:val="75263A42"/>
    <w:rsid w:val="79E44771"/>
    <w:rsid w:val="7D2D5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2"/>
    <w:uiPriority w:val="0"/>
    <w:rPr>
      <w:rFonts w:ascii="Segoe UI" w:hAnsi="Segoe UI" w:cs="Segoe UI"/>
      <w:sz w:val="18"/>
      <w:szCs w:val="18"/>
    </w:rPr>
  </w:style>
  <w:style w:type="character" w:styleId="6">
    <w:name w:val="annotation reference"/>
    <w:basedOn w:val="3"/>
    <w:uiPriority w:val="0"/>
    <w:rPr>
      <w:sz w:val="16"/>
      <w:szCs w:val="16"/>
    </w:rPr>
  </w:style>
  <w:style w:type="paragraph" w:styleId="7">
    <w:name w:val="annotation text"/>
    <w:basedOn w:val="1"/>
    <w:link w:val="10"/>
    <w:uiPriority w:val="0"/>
  </w:style>
  <w:style w:type="paragraph" w:styleId="8">
    <w:name w:val="annotation subject"/>
    <w:basedOn w:val="7"/>
    <w:next w:val="7"/>
    <w:link w:val="11"/>
    <w:uiPriority w:val="0"/>
    <w:rPr>
      <w:b/>
      <w:bCs/>
    </w:rPr>
  </w:style>
  <w:style w:type="character" w:styleId="9">
    <w:name w:val="Strong"/>
    <w:basedOn w:val="3"/>
    <w:qFormat/>
    <w:uiPriority w:val="0"/>
    <w:rPr>
      <w:b/>
      <w:bCs/>
    </w:rPr>
  </w:style>
  <w:style w:type="character" w:customStyle="1" w:styleId="10">
    <w:name w:val="Текст примечания Знак"/>
    <w:basedOn w:val="3"/>
    <w:link w:val="7"/>
    <w:uiPriority w:val="0"/>
    <w:rPr>
      <w:rFonts w:asciiTheme="minorHAnsi" w:hAnsiTheme="minorHAnsi" w:eastAsiaTheme="minorEastAsia" w:cstheme="minorBidi"/>
      <w:lang w:val="en-US" w:eastAsia="zh-CN"/>
    </w:rPr>
  </w:style>
  <w:style w:type="character" w:customStyle="1" w:styleId="11">
    <w:name w:val="Тема примечания Знак"/>
    <w:basedOn w:val="10"/>
    <w:link w:val="8"/>
    <w:uiPriority w:val="0"/>
    <w:rPr>
      <w:rFonts w:asciiTheme="minorHAnsi" w:hAnsiTheme="minorHAnsi" w:eastAsiaTheme="minorEastAsia" w:cstheme="minorBidi"/>
      <w:b/>
      <w:bCs/>
      <w:lang w:val="en-US" w:eastAsia="zh-CN"/>
    </w:rPr>
  </w:style>
  <w:style w:type="character" w:customStyle="1" w:styleId="12">
    <w:name w:val="Текст выноски Знак"/>
    <w:basedOn w:val="3"/>
    <w:link w:val="5"/>
    <w:uiPriority w:val="0"/>
    <w:rPr>
      <w:rFonts w:ascii="Segoe UI" w:hAnsi="Segoe UI" w:cs="Segoe UI" w:eastAsiaTheme="minorEastAsia"/>
      <w:sz w:val="18"/>
      <w:szCs w:val="18"/>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6" Type="http://schemas.microsoft.com/office/2011/relationships/people" Target="people.xml"/><Relationship Id="rId35" Type="http://schemas.openxmlformats.org/officeDocument/2006/relationships/fontTable" Target="fontTable.xml"/><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comments" Target="comment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1437</Words>
  <Characters>8193</Characters>
  <Lines>68</Lines>
  <Paragraphs>19</Paragraphs>
  <TotalTime>103</TotalTime>
  <ScaleCrop>false</ScaleCrop>
  <LinksUpToDate>false</LinksUpToDate>
  <CharactersWithSpaces>9611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2023-10-26T08:19:00Z</dcterms:created>
  <dc:creator>Stealth</dc:creator>
  <cp:lastModifiedBy>Stealth</cp:lastModifiedBy>
  <dcterms:modified xsi:type="dcterms:W3CDTF">2023-10-30T14:02:48Z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41201959C7154DB8992EFF1BA7AC0DF9</vt:lpwstr>
  </property>
</Properties>
</file>